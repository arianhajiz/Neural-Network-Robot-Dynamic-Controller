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545FD" w14:textId="77777777" w:rsidR="00E24217" w:rsidRDefault="00E24217" w:rsidP="00E24217">
      <w:pPr>
        <w:jc w:val="center"/>
        <w:rPr>
          <w:rFonts w:hint="cs"/>
          <w:smallCaps/>
          <w:sz w:val="52"/>
          <w:szCs w:val="72"/>
          <w:rtl/>
          <w:lang w:bidi="fa-IR"/>
        </w:rPr>
      </w:pPr>
    </w:p>
    <w:p w14:paraId="66D5F463" w14:textId="2B7789FC" w:rsidR="00E24217" w:rsidRPr="00E24217" w:rsidRDefault="00E24217" w:rsidP="00E24217">
      <w:pPr>
        <w:jc w:val="center"/>
        <w:rPr>
          <w:smallCaps/>
          <w:sz w:val="48"/>
          <w:szCs w:val="56"/>
          <w:rtl/>
          <w:lang w:bidi="fa-IR"/>
        </w:rPr>
      </w:pPr>
      <w:r w:rsidRPr="00E24217">
        <w:rPr>
          <w:rFonts w:hint="cs"/>
          <w:smallCaps/>
          <w:sz w:val="48"/>
          <w:szCs w:val="56"/>
          <w:rtl/>
          <w:lang w:bidi="fa-IR"/>
        </w:rPr>
        <w:t>تکلیف کامپیوتری اول شبکه های عصبی</w:t>
      </w:r>
    </w:p>
    <w:p w14:paraId="4865CBDD" w14:textId="77777777" w:rsidR="00E24217" w:rsidRDefault="00E24217" w:rsidP="00E24217">
      <w:pPr>
        <w:jc w:val="center"/>
        <w:rPr>
          <w:sz w:val="72"/>
          <w:szCs w:val="72"/>
          <w:rtl/>
          <w:lang w:bidi="fa-IR"/>
        </w:rPr>
      </w:pPr>
      <w:r>
        <w:rPr>
          <w:noProof/>
        </w:rPr>
        <w:drawing>
          <wp:inline distT="0" distB="0" distL="0" distR="0" wp14:anchorId="3EF3343B" wp14:editId="13279C9E">
            <wp:extent cx="2286000" cy="2318774"/>
            <wp:effectExtent l="0" t="0" r="0" b="0"/>
            <wp:docPr id="725483106" name="Picture 2" descr="Iran University of Science and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ran University of Science and Technology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9433" cy="2322257"/>
                    </a:xfrm>
                    <a:prstGeom prst="rect">
                      <a:avLst/>
                    </a:prstGeom>
                    <a:noFill/>
                    <a:ln>
                      <a:noFill/>
                    </a:ln>
                  </pic:spPr>
                </pic:pic>
              </a:graphicData>
            </a:graphic>
          </wp:inline>
        </w:drawing>
      </w:r>
    </w:p>
    <w:p w14:paraId="044AA6F2" w14:textId="77777777" w:rsidR="00E24217" w:rsidRDefault="00E24217" w:rsidP="00E24217">
      <w:pPr>
        <w:jc w:val="center"/>
        <w:rPr>
          <w:sz w:val="40"/>
          <w:szCs w:val="40"/>
          <w:rtl/>
          <w:lang w:bidi="fa-IR"/>
        </w:rPr>
      </w:pPr>
      <w:r w:rsidRPr="00652F5C">
        <w:rPr>
          <w:rFonts w:hint="cs"/>
          <w:sz w:val="40"/>
          <w:szCs w:val="40"/>
          <w:rtl/>
          <w:lang w:bidi="fa-IR"/>
        </w:rPr>
        <w:t>نیم سال دوم 1402-1403</w:t>
      </w:r>
    </w:p>
    <w:p w14:paraId="0BA09589" w14:textId="77777777" w:rsidR="00E24217" w:rsidRDefault="00E24217" w:rsidP="00E24217">
      <w:pPr>
        <w:jc w:val="center"/>
        <w:rPr>
          <w:sz w:val="40"/>
          <w:szCs w:val="40"/>
          <w:rtl/>
          <w:lang w:bidi="fa-IR"/>
        </w:rPr>
      </w:pPr>
    </w:p>
    <w:p w14:paraId="2A955B6C" w14:textId="65791AD1" w:rsidR="00E24217" w:rsidRDefault="00E24217" w:rsidP="00E24217">
      <w:pPr>
        <w:jc w:val="center"/>
        <w:rPr>
          <w:sz w:val="40"/>
          <w:szCs w:val="40"/>
          <w:rtl/>
          <w:lang w:bidi="fa-IR"/>
        </w:rPr>
      </w:pPr>
      <w:r>
        <w:rPr>
          <w:rFonts w:hint="cs"/>
          <w:sz w:val="40"/>
          <w:szCs w:val="40"/>
          <w:rtl/>
          <w:lang w:bidi="fa-IR"/>
        </w:rPr>
        <w:t xml:space="preserve">استاد درس : دکتر محمد فرخی  </w:t>
      </w:r>
    </w:p>
    <w:p w14:paraId="3EE10FFB" w14:textId="77777777" w:rsidR="00E24217" w:rsidRDefault="00E24217" w:rsidP="00E24217">
      <w:pPr>
        <w:jc w:val="center"/>
        <w:rPr>
          <w:sz w:val="40"/>
          <w:szCs w:val="40"/>
          <w:rtl/>
          <w:lang w:bidi="fa-IR"/>
        </w:rPr>
      </w:pPr>
    </w:p>
    <w:p w14:paraId="5B2EF08A" w14:textId="2637656D" w:rsidR="00E24217" w:rsidRDefault="00E24217" w:rsidP="00E24217">
      <w:pPr>
        <w:jc w:val="center"/>
        <w:rPr>
          <w:sz w:val="36"/>
          <w:szCs w:val="36"/>
          <w:rtl/>
          <w:lang w:bidi="fa-IR"/>
        </w:rPr>
      </w:pPr>
      <w:r>
        <w:rPr>
          <w:rFonts w:hint="cs"/>
          <w:sz w:val="36"/>
          <w:szCs w:val="36"/>
          <w:rtl/>
          <w:lang w:bidi="fa-IR"/>
        </w:rPr>
        <w:t>نویسنده</w:t>
      </w:r>
      <w:r w:rsidRPr="00652F5C">
        <w:rPr>
          <w:rFonts w:hint="cs"/>
          <w:sz w:val="36"/>
          <w:szCs w:val="36"/>
          <w:rtl/>
          <w:lang w:bidi="fa-IR"/>
        </w:rPr>
        <w:t xml:space="preserve"> : آرین حاجی زاده </w:t>
      </w:r>
    </w:p>
    <w:p w14:paraId="2BD3B985" w14:textId="51E77C04" w:rsidR="00E24217" w:rsidRDefault="00E24217" w:rsidP="00B50842">
      <w:pPr>
        <w:rPr>
          <w:sz w:val="36"/>
          <w:szCs w:val="36"/>
          <w:rtl/>
          <w:lang w:bidi="fa-IR"/>
        </w:rPr>
      </w:pPr>
    </w:p>
    <w:p w14:paraId="78E2D3CF" w14:textId="77777777" w:rsidR="00B50842" w:rsidRDefault="00B50842" w:rsidP="00B50842">
      <w:pPr>
        <w:rPr>
          <w:sz w:val="36"/>
          <w:szCs w:val="36"/>
          <w:rtl/>
          <w:lang w:bidi="fa-IR"/>
        </w:rPr>
      </w:pPr>
    </w:p>
    <w:p w14:paraId="40534ECB" w14:textId="77777777" w:rsidR="00B50842" w:rsidRDefault="00B50842" w:rsidP="00B50842">
      <w:pPr>
        <w:rPr>
          <w:sz w:val="36"/>
          <w:szCs w:val="36"/>
          <w:rtl/>
          <w:lang w:bidi="fa-IR"/>
        </w:rPr>
      </w:pPr>
    </w:p>
    <w:p w14:paraId="28706EEB" w14:textId="77777777" w:rsidR="00B50842" w:rsidRDefault="00B50842" w:rsidP="00B50842">
      <w:pPr>
        <w:rPr>
          <w:sz w:val="36"/>
          <w:szCs w:val="36"/>
          <w:rtl/>
          <w:lang w:bidi="fa-IR"/>
        </w:rPr>
      </w:pPr>
    </w:p>
    <w:p w14:paraId="67366AFD" w14:textId="77777777" w:rsidR="00B50842" w:rsidRDefault="00B50842" w:rsidP="00B50842">
      <w:pPr>
        <w:rPr>
          <w:sz w:val="36"/>
          <w:szCs w:val="36"/>
          <w:rtl/>
          <w:lang w:bidi="fa-IR"/>
        </w:rPr>
      </w:pPr>
    </w:p>
    <w:p w14:paraId="45A7E385" w14:textId="2A5E0A6D" w:rsidR="00B50842" w:rsidRDefault="00E52191" w:rsidP="00B50842">
      <w:pPr>
        <w:pStyle w:val="Heading1"/>
        <w:rPr>
          <w:rtl/>
        </w:rPr>
      </w:pPr>
      <w:r>
        <w:rPr>
          <w:rFonts w:hint="cs"/>
          <w:rtl/>
        </w:rPr>
        <w:lastRenderedPageBreak/>
        <w:t>چکیده</w:t>
      </w:r>
      <w:r w:rsidR="00B50842">
        <w:rPr>
          <w:rFonts w:hint="cs"/>
          <w:rtl/>
        </w:rPr>
        <w:t xml:space="preserve"> :</w:t>
      </w:r>
    </w:p>
    <w:p w14:paraId="1B1485EB" w14:textId="1AB5BD10" w:rsidR="00C13B63" w:rsidRDefault="00B50842" w:rsidP="00C13B63">
      <w:pPr>
        <w:jc w:val="both"/>
        <w:rPr>
          <w:rtl/>
          <w:lang w:bidi="fa-IR"/>
        </w:rPr>
      </w:pPr>
      <w:r>
        <w:rPr>
          <w:rFonts w:hint="cs"/>
          <w:rtl/>
          <w:lang w:bidi="fa-IR"/>
        </w:rPr>
        <w:t>در این مسئله از ما خواسته شده تا با استفاده از شبکه پرسپترون چند لایه</w:t>
      </w:r>
      <w:r>
        <w:rPr>
          <w:rStyle w:val="FootnoteReference"/>
          <w:rtl/>
          <w:lang w:bidi="fa-IR"/>
        </w:rPr>
        <w:footnoteReference w:id="1"/>
      </w:r>
      <w:r>
        <w:rPr>
          <w:rFonts w:hint="cs"/>
          <w:rtl/>
          <w:lang w:bidi="fa-IR"/>
        </w:rPr>
        <w:t xml:space="preserve"> و </w:t>
      </w:r>
      <w:r w:rsidR="003617FF">
        <w:rPr>
          <w:rFonts w:hint="cs"/>
          <w:rtl/>
          <w:lang w:bidi="fa-IR"/>
        </w:rPr>
        <w:t>در ادامه به صورت اختیاری با استفاده از شبکه توابع شعاعی پایه</w:t>
      </w:r>
      <w:r w:rsidR="003617FF">
        <w:rPr>
          <w:rStyle w:val="FootnoteReference"/>
          <w:rtl/>
          <w:lang w:bidi="fa-IR"/>
        </w:rPr>
        <w:footnoteReference w:id="2"/>
      </w:r>
      <w:r w:rsidR="003617FF">
        <w:rPr>
          <w:rFonts w:hint="cs"/>
          <w:rtl/>
          <w:lang w:bidi="fa-IR"/>
        </w:rPr>
        <w:t xml:space="preserve"> رابطه غیر خطی (1) را مدلسازی کنیم. </w:t>
      </w:r>
      <w:r w:rsidR="007853AF">
        <w:rPr>
          <w:rFonts w:hint="cs"/>
          <w:rtl/>
          <w:lang w:bidi="fa-IR"/>
        </w:rPr>
        <w:t>برای این کار ابتدا الگوریتم پرسپترون چندلایه را برای کلاسه‌بندی اشکال ماه شکل</w:t>
      </w:r>
      <w:r w:rsidR="00E52191">
        <w:rPr>
          <w:rFonts w:hint="cs"/>
          <w:rtl/>
          <w:lang w:bidi="fa-IR"/>
        </w:rPr>
        <w:t>،</w:t>
      </w:r>
      <w:r w:rsidR="007853AF">
        <w:rPr>
          <w:rFonts w:hint="cs"/>
          <w:rtl/>
          <w:lang w:bidi="fa-IR"/>
        </w:rPr>
        <w:t xml:space="preserve"> بررسی خواهیم نمود</w:t>
      </w:r>
      <w:r w:rsidR="00E52191">
        <w:rPr>
          <w:rFonts w:hint="cs"/>
          <w:rtl/>
          <w:lang w:bidi="fa-IR"/>
        </w:rPr>
        <w:t>.</w:t>
      </w:r>
      <w:r w:rsidR="007853AF">
        <w:rPr>
          <w:rFonts w:hint="cs"/>
          <w:rtl/>
          <w:lang w:bidi="fa-IR"/>
        </w:rPr>
        <w:t xml:space="preserve"> سپس با ایجاد تابع خواسته شده به تخمین آن میپردازیم. </w:t>
      </w:r>
    </w:p>
    <w:p w14:paraId="1091659D" w14:textId="432B502D" w:rsidR="007853AF" w:rsidRPr="00C13B63" w:rsidRDefault="00C13B63" w:rsidP="00C13B63">
      <w:pPr>
        <w:bidi w:val="0"/>
        <w:jc w:val="center"/>
        <w:rPr>
          <w:rtl/>
          <w:lang w:bidi="fa-IR"/>
        </w:rPr>
      </w:pPr>
      <m:oMath>
        <m:r>
          <w:rPr>
            <w:rFonts w:ascii="Cambria Math" w:hAnsi="Cambria Math"/>
            <w:sz w:val="24"/>
            <w:szCs w:val="32"/>
          </w:rPr>
          <m:t>y</m:t>
        </m:r>
        <m:d>
          <m:dPr>
            <m:ctrlPr>
              <w:rPr>
                <w:rFonts w:ascii="Cambria Math" w:hAnsi="Cambria Math"/>
                <w:sz w:val="24"/>
                <w:szCs w:val="32"/>
              </w:rPr>
            </m:ctrlPr>
          </m:dPr>
          <m:e>
            <m:r>
              <w:rPr>
                <w:rFonts w:ascii="Cambria Math" w:hAnsi="Cambria Math"/>
                <w:sz w:val="24"/>
                <w:szCs w:val="32"/>
              </w:rPr>
              <m:t>k</m:t>
            </m:r>
          </m:e>
        </m:d>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y</m:t>
            </m:r>
            <m:d>
              <m:dPr>
                <m:ctrlPr>
                  <w:rPr>
                    <w:rFonts w:ascii="Cambria Math" w:hAnsi="Cambria Math"/>
                    <w:sz w:val="24"/>
                    <w:szCs w:val="32"/>
                  </w:rPr>
                </m:ctrlPr>
              </m:dPr>
              <m:e>
                <m:r>
                  <w:rPr>
                    <w:rFonts w:ascii="Cambria Math" w:hAnsi="Cambria Math"/>
                    <w:sz w:val="24"/>
                    <w:szCs w:val="32"/>
                  </w:rPr>
                  <m:t>k</m:t>
                </m:r>
                <m:r>
                  <m:rPr>
                    <m:sty m:val="p"/>
                  </m:rPr>
                  <w:rPr>
                    <w:rFonts w:ascii="Cambria Math" w:hAnsi="Cambria Math"/>
                    <w:sz w:val="24"/>
                    <w:szCs w:val="32"/>
                  </w:rPr>
                  <m:t>-1</m:t>
                </m:r>
              </m:e>
            </m:d>
            <m:r>
              <w:rPr>
                <w:rFonts w:ascii="Cambria Math" w:hAnsi="Cambria Math"/>
                <w:sz w:val="24"/>
                <w:szCs w:val="32"/>
              </w:rPr>
              <m:t>y</m:t>
            </m:r>
            <m:d>
              <m:dPr>
                <m:ctrlPr>
                  <w:rPr>
                    <w:rFonts w:ascii="Cambria Math" w:hAnsi="Cambria Math"/>
                    <w:sz w:val="24"/>
                    <w:szCs w:val="32"/>
                  </w:rPr>
                </m:ctrlPr>
              </m:dPr>
              <m:e>
                <m:r>
                  <w:rPr>
                    <w:rFonts w:ascii="Cambria Math" w:hAnsi="Cambria Math"/>
                    <w:sz w:val="24"/>
                    <w:szCs w:val="32"/>
                  </w:rPr>
                  <m:t>k</m:t>
                </m:r>
                <m:r>
                  <m:rPr>
                    <m:sty m:val="p"/>
                  </m:rPr>
                  <w:rPr>
                    <w:rFonts w:ascii="Cambria Math" w:hAnsi="Cambria Math"/>
                    <w:sz w:val="24"/>
                    <w:szCs w:val="32"/>
                  </w:rPr>
                  <m:t>-2</m:t>
                </m:r>
              </m:e>
            </m:d>
            <m:r>
              <w:rPr>
                <w:rFonts w:ascii="Cambria Math" w:hAnsi="Cambria Math"/>
                <w:sz w:val="24"/>
                <w:szCs w:val="32"/>
              </w:rPr>
              <m:t>y</m:t>
            </m:r>
            <m:d>
              <m:dPr>
                <m:ctrlPr>
                  <w:rPr>
                    <w:rFonts w:ascii="Cambria Math" w:hAnsi="Cambria Math"/>
                    <w:sz w:val="24"/>
                    <w:szCs w:val="32"/>
                  </w:rPr>
                </m:ctrlPr>
              </m:dPr>
              <m:e>
                <m:r>
                  <w:rPr>
                    <w:rFonts w:ascii="Cambria Math" w:hAnsi="Cambria Math"/>
                    <w:sz w:val="24"/>
                    <w:szCs w:val="32"/>
                  </w:rPr>
                  <m:t>k</m:t>
                </m:r>
                <m:r>
                  <m:rPr>
                    <m:sty m:val="p"/>
                  </m:rPr>
                  <w:rPr>
                    <w:rFonts w:ascii="Cambria Math" w:hAnsi="Cambria Math"/>
                    <w:sz w:val="24"/>
                    <w:szCs w:val="32"/>
                  </w:rPr>
                  <m:t>-3</m:t>
                </m:r>
              </m:e>
            </m:d>
            <m:r>
              <m:rPr>
                <m:sty m:val="p"/>
              </m:rPr>
              <w:rPr>
                <w:rFonts w:ascii="Cambria Math" w:hAnsi="Cambria Math"/>
                <w:sz w:val="24"/>
                <w:szCs w:val="32"/>
              </w:rPr>
              <m:t>+</m:t>
            </m:r>
            <m:r>
              <w:rPr>
                <w:rFonts w:ascii="Cambria Math" w:hAnsi="Cambria Math"/>
                <w:sz w:val="24"/>
                <w:szCs w:val="32"/>
              </w:rPr>
              <m:t>β</m:t>
            </m:r>
          </m:num>
          <m:den>
            <m:r>
              <m:rPr>
                <m:sty m:val="p"/>
              </m:rPr>
              <w:rPr>
                <w:rFonts w:ascii="Cambria Math" w:hAnsi="Cambria Math"/>
                <w:sz w:val="24"/>
                <w:szCs w:val="32"/>
              </w:rPr>
              <m:t>1+</m:t>
            </m:r>
            <m:sSup>
              <m:sSupPr>
                <m:ctrlPr>
                  <w:rPr>
                    <w:rFonts w:ascii="Cambria Math" w:hAnsi="Cambria Math"/>
                    <w:sz w:val="24"/>
                    <w:szCs w:val="32"/>
                  </w:rPr>
                </m:ctrlPr>
              </m:sSupPr>
              <m:e>
                <m:r>
                  <m:rPr>
                    <m:sty m:val="p"/>
                  </m:rPr>
                  <w:rPr>
                    <w:rFonts w:ascii="Cambria Math" w:hAnsi="Cambria Math"/>
                    <w:sz w:val="24"/>
                    <w:szCs w:val="32"/>
                  </w:rPr>
                  <m:t>y</m:t>
                </m:r>
              </m:e>
              <m:sup>
                <m:r>
                  <m:rPr>
                    <m:sty m:val="p"/>
                  </m:rPr>
                  <w:rPr>
                    <w:rFonts w:ascii="Cambria Math" w:hAnsi="Cambria Math"/>
                    <w:sz w:val="24"/>
                    <w:szCs w:val="32"/>
                  </w:rPr>
                  <m:t>2</m:t>
                </m:r>
              </m:sup>
            </m:sSup>
            <m:d>
              <m:dPr>
                <m:ctrlPr>
                  <w:rPr>
                    <w:rFonts w:ascii="Cambria Math" w:hAnsi="Cambria Math"/>
                    <w:sz w:val="24"/>
                    <w:szCs w:val="32"/>
                  </w:rPr>
                </m:ctrlPr>
              </m:dPr>
              <m:e>
                <m:r>
                  <m:rPr>
                    <m:sty m:val="p"/>
                  </m:rPr>
                  <w:rPr>
                    <w:rFonts w:ascii="Cambria Math" w:hAnsi="Cambria Math"/>
                    <w:sz w:val="24"/>
                    <w:szCs w:val="32"/>
                  </w:rPr>
                  <m:t>k-1</m:t>
                </m:r>
              </m:e>
            </m:d>
            <m:sSup>
              <m:sSupPr>
                <m:ctrlPr>
                  <w:rPr>
                    <w:rFonts w:ascii="Cambria Math" w:hAnsi="Cambria Math"/>
                    <w:sz w:val="24"/>
                    <w:szCs w:val="32"/>
                  </w:rPr>
                </m:ctrlPr>
              </m:sSupPr>
              <m:e>
                <m:r>
                  <m:rPr>
                    <m:sty m:val="p"/>
                  </m:rPr>
                  <w:rPr>
                    <w:rFonts w:ascii="Cambria Math" w:hAnsi="Cambria Math"/>
                    <w:sz w:val="24"/>
                    <w:szCs w:val="32"/>
                  </w:rPr>
                  <m:t>y</m:t>
                </m:r>
              </m:e>
              <m:sup>
                <m:r>
                  <m:rPr>
                    <m:sty m:val="p"/>
                  </m:rPr>
                  <w:rPr>
                    <w:rFonts w:ascii="Cambria Math" w:hAnsi="Cambria Math"/>
                    <w:sz w:val="24"/>
                    <w:szCs w:val="32"/>
                  </w:rPr>
                  <m:t>2</m:t>
                </m:r>
              </m:sup>
            </m:sSup>
            <m:d>
              <m:dPr>
                <m:ctrlPr>
                  <w:rPr>
                    <w:rFonts w:ascii="Cambria Math" w:hAnsi="Cambria Math"/>
                    <w:sz w:val="24"/>
                    <w:szCs w:val="32"/>
                  </w:rPr>
                </m:ctrlPr>
              </m:dPr>
              <m:e>
                <m:r>
                  <m:rPr>
                    <m:sty m:val="p"/>
                  </m:rPr>
                  <w:rPr>
                    <w:rFonts w:ascii="Cambria Math" w:hAnsi="Cambria Math"/>
                    <w:sz w:val="24"/>
                    <w:szCs w:val="32"/>
                  </w:rPr>
                  <m:t>k-2</m:t>
                </m:r>
              </m:e>
            </m:d>
          </m:den>
        </m:f>
        <m:r>
          <w:rPr>
            <w:rFonts w:ascii="Cambria Math" w:hAnsi="Cambria Math"/>
            <w:sz w:val="24"/>
            <w:szCs w:val="32"/>
          </w:rPr>
          <m:t>+u(k-1)</m:t>
        </m:r>
      </m:oMath>
      <w:r>
        <w:tab/>
      </w:r>
      <w:r>
        <w:rPr>
          <w:rFonts w:hint="cs"/>
          <w:rtl/>
          <w:lang w:bidi="fa-IR"/>
        </w:rPr>
        <w:t>(1)</w:t>
      </w:r>
    </w:p>
    <w:p w14:paraId="78A07CDD" w14:textId="15D53DE7" w:rsidR="00430254" w:rsidRDefault="00C13B63" w:rsidP="00FE6A72">
      <w:pPr>
        <w:pStyle w:val="Heading1"/>
        <w:rPr>
          <w:rtl/>
        </w:rPr>
      </w:pPr>
      <w:r>
        <w:rPr>
          <w:rFonts w:hint="cs"/>
          <w:rtl/>
        </w:rPr>
        <w:t xml:space="preserve">1- </w:t>
      </w:r>
      <w:r w:rsidR="00430254">
        <w:rPr>
          <w:rFonts w:hint="cs"/>
          <w:rtl/>
        </w:rPr>
        <w:t>ال</w:t>
      </w:r>
      <w:r w:rsidR="00FE6A72">
        <w:rPr>
          <w:rFonts w:hint="cs"/>
          <w:rtl/>
        </w:rPr>
        <w:t xml:space="preserve">گوریتم پرسپترون چند لایه </w:t>
      </w:r>
    </w:p>
    <w:p w14:paraId="1AC896CA" w14:textId="77777777" w:rsidR="002C68BA" w:rsidRDefault="00FE6A72">
      <w:pPr>
        <w:jc w:val="both"/>
        <w:rPr>
          <w:rtl/>
          <w:lang w:bidi="fa-IR"/>
        </w:rPr>
      </w:pPr>
      <w:r>
        <w:rPr>
          <w:rFonts w:hint="cs"/>
          <w:rtl/>
        </w:rPr>
        <w:t>مطابق مطالب آموزش داده شده در کلاس،</w:t>
      </w:r>
      <w:r w:rsidR="002C68BA">
        <w:rPr>
          <w:rFonts w:hint="cs"/>
          <w:rtl/>
        </w:rPr>
        <w:t xml:space="preserve"> ابتدا</w:t>
      </w:r>
      <w:r>
        <w:rPr>
          <w:rFonts w:hint="cs"/>
          <w:rtl/>
        </w:rPr>
        <w:t xml:space="preserve"> به پیاده‌سازی اولیه و ساده الگوریتم پرسپترون برای کلاسه‌بندی الگو‌های ماه شکل میپردازیم.</w:t>
      </w:r>
      <w:r w:rsidR="002C68BA">
        <w:rPr>
          <w:rFonts w:hint="cs"/>
          <w:rtl/>
        </w:rPr>
        <w:t xml:space="preserve"> سپس با استفاده از معماری بدست آمده به تخمین تابع داده شده خواهیم پرداخت.</w:t>
      </w:r>
      <w:r>
        <w:rPr>
          <w:rFonts w:hint="cs"/>
          <w:rtl/>
        </w:rPr>
        <w:t xml:space="preserve"> این پیاده‌سازی با استفاده از روش بروزرسانی برخط وزن</w:t>
      </w:r>
      <w:r>
        <w:rPr>
          <w:rFonts w:hint="cs"/>
          <w:rtl/>
          <w:lang w:bidi="fa-IR"/>
        </w:rPr>
        <w:t>‎ها انجام خواهد گرفت.</w:t>
      </w:r>
    </w:p>
    <w:p w14:paraId="1F20B837" w14:textId="6B8E019B" w:rsidR="002C68BA" w:rsidRDefault="002C68BA" w:rsidP="002C68BA">
      <w:pPr>
        <w:pStyle w:val="Heading2"/>
        <w:rPr>
          <w:rtl/>
        </w:rPr>
      </w:pPr>
      <w:r>
        <w:rPr>
          <w:rFonts w:hint="cs"/>
          <w:rtl/>
        </w:rPr>
        <w:t>1-1- کلاسه بندی برای الگو ماه شکل</w:t>
      </w:r>
    </w:p>
    <w:p w14:paraId="3C36C2CD" w14:textId="2E4C8E3E" w:rsidR="00FE6A72" w:rsidRPr="00FE6A72" w:rsidDel="00B50842" w:rsidRDefault="00FE6A72" w:rsidP="002C68BA">
      <w:pPr>
        <w:spacing w:before="240"/>
        <w:jc w:val="both"/>
        <w:rPr>
          <w:del w:id="0" w:author="Arian Hajizadeh" w:date="2024-05-06T13:47:00Z" w16du:dateUtc="2024-05-06T10:17:00Z"/>
          <w:rtl/>
          <w:lang w:bidi="fa-IR"/>
        </w:rPr>
      </w:pPr>
      <w:r>
        <w:rPr>
          <w:rFonts w:hint="cs"/>
          <w:rtl/>
          <w:lang w:bidi="fa-IR"/>
        </w:rPr>
        <w:t xml:space="preserve"> </w:t>
      </w:r>
      <w:r w:rsidR="002C68BA">
        <w:rPr>
          <w:rFonts w:hint="cs"/>
          <w:rtl/>
          <w:lang w:bidi="fa-IR"/>
        </w:rPr>
        <w:t>با مقدمه گفته شده</w:t>
      </w:r>
      <w:r>
        <w:rPr>
          <w:rFonts w:hint="cs"/>
          <w:rtl/>
          <w:lang w:bidi="fa-IR"/>
        </w:rPr>
        <w:t xml:space="preserve"> با ایجاد الگو‌های ماه شکل با استفاده از قطعه کد </w:t>
      </w:r>
      <w:r w:rsidR="00E52191">
        <w:rPr>
          <w:rFonts w:hint="cs"/>
          <w:rtl/>
          <w:lang w:bidi="fa-IR"/>
        </w:rPr>
        <w:t>موجود در سایت کلاس درس</w:t>
      </w:r>
      <w:r w:rsidR="002C68BA">
        <w:rPr>
          <w:rFonts w:hint="cs"/>
          <w:rtl/>
          <w:lang w:bidi="fa-IR"/>
        </w:rPr>
        <w:t>، پیاده سازی را آغاز میکنیم</w:t>
      </w:r>
      <w:r>
        <w:rPr>
          <w:rFonts w:hint="cs"/>
          <w:rtl/>
          <w:lang w:bidi="fa-IR"/>
        </w:rPr>
        <w:t>. خروجی این قطعه کد با تنظیمات انجام گرفته در شکل 1-1 قابل مشاهده</w:t>
      </w:r>
      <w:r w:rsidR="00E52191">
        <w:rPr>
          <w:rFonts w:hint="cs"/>
          <w:rtl/>
          <w:lang w:bidi="fa-IR"/>
        </w:rPr>
        <w:t xml:space="preserve"> می‌باشد</w:t>
      </w:r>
      <w:r>
        <w:rPr>
          <w:rFonts w:hint="cs"/>
          <w:rtl/>
          <w:lang w:bidi="fa-IR"/>
        </w:rPr>
        <w:t>.</w:t>
      </w:r>
    </w:p>
    <w:p w14:paraId="12E18031" w14:textId="77777777" w:rsidR="00E24217" w:rsidDel="00B50842" w:rsidRDefault="00E24217">
      <w:pPr>
        <w:jc w:val="both"/>
        <w:rPr>
          <w:del w:id="1" w:author="Arian Hajizadeh" w:date="2024-05-06T13:47:00Z" w16du:dateUtc="2024-05-06T10:17:00Z"/>
          <w:rtl/>
        </w:rPr>
        <w:pPrChange w:id="2" w:author="Arian Hajizadeh" w:date="2024-05-06T13:48:00Z" w16du:dateUtc="2024-05-06T10:18:00Z">
          <w:pPr>
            <w:jc w:val="center"/>
          </w:pPr>
        </w:pPrChange>
      </w:pPr>
    </w:p>
    <w:p w14:paraId="3858826F" w14:textId="77777777" w:rsidR="00E24217" w:rsidRPr="00652F5C" w:rsidRDefault="00E24217">
      <w:pPr>
        <w:jc w:val="both"/>
        <w:rPr>
          <w:rtl/>
        </w:rPr>
        <w:pPrChange w:id="3" w:author="Arian Hajizadeh" w:date="2024-05-06T13:48:00Z" w16du:dateUtc="2024-05-06T10:18:00Z">
          <w:pPr>
            <w:jc w:val="center"/>
          </w:pPr>
        </w:pPrChange>
      </w:pPr>
    </w:p>
    <w:p w14:paraId="7876183C" w14:textId="330BCC2C" w:rsidR="00C13B63" w:rsidRPr="002C68BA" w:rsidRDefault="002C68BA" w:rsidP="002C68BA">
      <w:pPr>
        <w:bidi w:val="0"/>
        <w:spacing w:after="0" w:line="240" w:lineRule="auto"/>
        <w:rPr>
          <w:rFonts w:ascii="Times New Roman" w:eastAsia="Times New Roman" w:hAnsi="Times New Roman" w:cs="Times New Roman"/>
          <w:kern w:val="0"/>
          <w:sz w:val="24"/>
          <w:szCs w:val="24"/>
          <w:lang w:bidi="fa-IR"/>
          <w14:ligatures w14:val="none"/>
        </w:rPr>
      </w:pPr>
      <w:r w:rsidRPr="002C68BA">
        <w:rPr>
          <w:rFonts w:ascii="Times New Roman" w:eastAsia="Times New Roman" w:hAnsi="Times New Roman" w:cs="Times New Roman"/>
          <w:noProof/>
          <w:kern w:val="0"/>
          <w:sz w:val="24"/>
          <w:szCs w:val="24"/>
          <w:lang w:bidi="fa-IR"/>
          <w14:ligatures w14:val="none"/>
        </w:rPr>
        <w:drawing>
          <wp:inline distT="0" distB="0" distL="0" distR="0" wp14:anchorId="438CF201" wp14:editId="2667AB86">
            <wp:extent cx="2825496" cy="2121408"/>
            <wp:effectExtent l="0" t="0" r="0" b="0"/>
            <wp:docPr id="12104705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5496" cy="2121408"/>
                    </a:xfrm>
                    <a:prstGeom prst="rect">
                      <a:avLst/>
                    </a:prstGeom>
                    <a:noFill/>
                    <a:ln>
                      <a:noFill/>
                    </a:ln>
                  </pic:spPr>
                </pic:pic>
              </a:graphicData>
            </a:graphic>
          </wp:inline>
        </w:drawing>
      </w:r>
      <w:r w:rsidRPr="002C68BA">
        <w:rPr>
          <w:rFonts w:ascii="Times New Roman" w:eastAsia="Times New Roman" w:hAnsi="Times New Roman" w:cs="Times New Roman"/>
          <w:noProof/>
          <w:kern w:val="0"/>
          <w:sz w:val="24"/>
          <w:szCs w:val="24"/>
          <w:lang w:bidi="fa-IR"/>
          <w14:ligatures w14:val="none"/>
        </w:rPr>
        <w:drawing>
          <wp:inline distT="0" distB="0" distL="0" distR="0" wp14:anchorId="11B755FD" wp14:editId="756B09E6">
            <wp:extent cx="2834640" cy="2121408"/>
            <wp:effectExtent l="0" t="0" r="0" b="0"/>
            <wp:docPr id="1980740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4640" cy="2121408"/>
                    </a:xfrm>
                    <a:prstGeom prst="rect">
                      <a:avLst/>
                    </a:prstGeom>
                    <a:noFill/>
                    <a:ln>
                      <a:noFill/>
                    </a:ln>
                  </pic:spPr>
                </pic:pic>
              </a:graphicData>
            </a:graphic>
          </wp:inline>
        </w:drawing>
      </w:r>
    </w:p>
    <w:p w14:paraId="3A14245E" w14:textId="28F3D5FA" w:rsidR="00C13B63" w:rsidRDefault="00C13B63" w:rsidP="00C13B63">
      <w:pPr>
        <w:rPr>
          <w:rtl/>
          <w:lang w:bidi="fa-IR"/>
        </w:rPr>
      </w:pPr>
      <w:r>
        <w:rPr>
          <w:lang w:bidi="fa-IR"/>
        </w:rPr>
        <w:tab/>
      </w:r>
      <w:r>
        <w:rPr>
          <w:lang w:bidi="fa-IR"/>
        </w:rPr>
        <w:tab/>
      </w:r>
      <w:r>
        <w:rPr>
          <w:lang w:bidi="fa-IR"/>
        </w:rPr>
        <w:tab/>
      </w:r>
      <w:r w:rsidRPr="00C13B63">
        <w:rPr>
          <w:rFonts w:hint="cs"/>
          <w:sz w:val="20"/>
          <w:szCs w:val="24"/>
          <w:rtl/>
          <w:lang w:bidi="fa-IR"/>
        </w:rPr>
        <w:t>(آ)</w:t>
      </w:r>
      <w:r>
        <w:rPr>
          <w:rtl/>
          <w:lang w:bidi="fa-IR"/>
        </w:rPr>
        <w:tab/>
      </w:r>
      <w:r>
        <w:rPr>
          <w:rtl/>
          <w:lang w:bidi="fa-IR"/>
        </w:rPr>
        <w:tab/>
      </w:r>
      <w:r>
        <w:rPr>
          <w:rtl/>
          <w:lang w:bidi="fa-IR"/>
        </w:rPr>
        <w:tab/>
      </w:r>
      <w:r>
        <w:rPr>
          <w:rtl/>
          <w:lang w:bidi="fa-IR"/>
        </w:rPr>
        <w:tab/>
      </w:r>
      <w:r>
        <w:rPr>
          <w:rtl/>
          <w:lang w:bidi="fa-IR"/>
        </w:rPr>
        <w:tab/>
      </w:r>
      <w:r>
        <w:rPr>
          <w:rtl/>
          <w:lang w:bidi="fa-IR"/>
        </w:rPr>
        <w:tab/>
      </w:r>
      <w:r w:rsidRPr="00C13B63">
        <w:rPr>
          <w:rFonts w:hint="cs"/>
          <w:sz w:val="20"/>
          <w:szCs w:val="24"/>
          <w:rtl/>
          <w:lang w:bidi="fa-IR"/>
        </w:rPr>
        <w:t>(ب)</w:t>
      </w:r>
    </w:p>
    <w:p w14:paraId="0A11DCCE" w14:textId="02BE38AE" w:rsidR="00C13B63" w:rsidRPr="00C13B63" w:rsidRDefault="00C13B63" w:rsidP="00C13B63">
      <w:pPr>
        <w:jc w:val="center"/>
        <w:rPr>
          <w:sz w:val="20"/>
          <w:szCs w:val="24"/>
          <w:rtl/>
          <w:lang w:bidi="fa-IR"/>
        </w:rPr>
      </w:pPr>
      <w:r>
        <w:rPr>
          <w:rFonts w:hint="cs"/>
          <w:sz w:val="20"/>
          <w:szCs w:val="24"/>
          <w:rtl/>
          <w:lang w:bidi="fa-IR"/>
        </w:rPr>
        <w:t xml:space="preserve">شکل 1-1- (آ) داده ماه شکل تمرین (ب) داده ماه شکل آزمایش </w:t>
      </w:r>
    </w:p>
    <w:p w14:paraId="6136BCFA" w14:textId="51BB48F9" w:rsidR="00B36068" w:rsidRDefault="00C13B63" w:rsidP="002C68BA">
      <w:pPr>
        <w:spacing w:before="240"/>
        <w:jc w:val="both"/>
        <w:rPr>
          <w:rtl/>
          <w:lang w:bidi="fa-IR"/>
        </w:rPr>
      </w:pPr>
      <w:r>
        <w:rPr>
          <w:rFonts w:hint="cs"/>
          <w:rtl/>
          <w:lang w:bidi="fa-IR"/>
        </w:rPr>
        <w:lastRenderedPageBreak/>
        <w:t xml:space="preserve">حال با استفاده از این الگو‌ها به کلاسه‌بندی میپردازیم. </w:t>
      </w:r>
      <w:r w:rsidR="00274A16">
        <w:rPr>
          <w:rFonts w:hint="cs"/>
          <w:rtl/>
          <w:lang w:bidi="fa-IR"/>
        </w:rPr>
        <w:t>نکته بسیار مهم در رابطه با این داده‌ها</w:t>
      </w:r>
      <w:r w:rsidR="00C303B3">
        <w:rPr>
          <w:rFonts w:hint="cs"/>
          <w:rtl/>
          <w:lang w:bidi="fa-IR"/>
        </w:rPr>
        <w:t>، این است که بایستی پیش از دادن داده‌ها به الگوریتم</w:t>
      </w:r>
      <w:r w:rsidR="00E52191">
        <w:rPr>
          <w:rFonts w:hint="cs"/>
          <w:rtl/>
          <w:lang w:bidi="fa-IR"/>
        </w:rPr>
        <w:t>،</w:t>
      </w:r>
      <w:r w:rsidR="00C303B3">
        <w:rPr>
          <w:rFonts w:hint="cs"/>
          <w:rtl/>
          <w:lang w:bidi="fa-IR"/>
        </w:rPr>
        <w:t xml:space="preserve"> آن‌ها را مطابق با شرایط تابع فعالساز، مقیاس بندی</w:t>
      </w:r>
      <w:r w:rsidR="00C303B3">
        <w:rPr>
          <w:rStyle w:val="FootnoteReference"/>
          <w:rtl/>
          <w:lang w:bidi="fa-IR"/>
        </w:rPr>
        <w:footnoteReference w:id="3"/>
      </w:r>
      <w:r w:rsidR="00C303B3">
        <w:rPr>
          <w:rFonts w:hint="cs"/>
          <w:rtl/>
          <w:lang w:bidi="fa-IR"/>
        </w:rPr>
        <w:t xml:space="preserve"> کنیم.</w:t>
      </w:r>
      <w:r w:rsidR="00274A16">
        <w:rPr>
          <w:rFonts w:hint="cs"/>
          <w:rtl/>
          <w:lang w:bidi="fa-IR"/>
        </w:rPr>
        <w:t xml:space="preserve"> </w:t>
      </w:r>
      <w:r w:rsidR="00C303B3">
        <w:rPr>
          <w:rFonts w:hint="cs"/>
          <w:rtl/>
          <w:lang w:bidi="fa-IR"/>
        </w:rPr>
        <w:t>در غیر این صورت</w:t>
      </w:r>
      <w:r w:rsidR="00E52191">
        <w:rPr>
          <w:rFonts w:hint="cs"/>
          <w:rtl/>
          <w:lang w:bidi="fa-IR"/>
        </w:rPr>
        <w:t>،</w:t>
      </w:r>
      <w:r w:rsidR="00C303B3">
        <w:rPr>
          <w:rFonts w:hint="cs"/>
          <w:rtl/>
          <w:lang w:bidi="fa-IR"/>
        </w:rPr>
        <w:t xml:space="preserve"> </w:t>
      </w:r>
      <w:r w:rsidR="00E52191">
        <w:rPr>
          <w:rFonts w:hint="cs"/>
          <w:rtl/>
          <w:lang w:bidi="fa-IR"/>
        </w:rPr>
        <w:t>کلاسه بندی به درستی انجام</w:t>
      </w:r>
      <w:r w:rsidR="00C303B3">
        <w:rPr>
          <w:rFonts w:hint="cs"/>
          <w:rtl/>
          <w:lang w:bidi="fa-IR"/>
        </w:rPr>
        <w:t xml:space="preserve"> نخواهند شد. </w:t>
      </w:r>
    </w:p>
    <w:p w14:paraId="353FD49F" w14:textId="5C6F98F5" w:rsidR="00B36068" w:rsidRPr="002C68BA" w:rsidRDefault="00B36068" w:rsidP="002C68BA">
      <w:pPr>
        <w:pStyle w:val="Heading3"/>
        <w:rPr>
          <w:rtl/>
        </w:rPr>
      </w:pPr>
      <w:r w:rsidRPr="002C68BA">
        <w:rPr>
          <w:rFonts w:hint="cs"/>
          <w:rtl/>
        </w:rPr>
        <w:t>1-</w:t>
      </w:r>
      <w:r w:rsidR="002C68BA" w:rsidRPr="002C68BA">
        <w:rPr>
          <w:rFonts w:hint="cs"/>
          <w:rtl/>
        </w:rPr>
        <w:t>1-</w:t>
      </w:r>
      <w:r w:rsidRPr="002C68BA">
        <w:rPr>
          <w:rFonts w:hint="cs"/>
          <w:rtl/>
        </w:rPr>
        <w:t>1- معماری شبکه</w:t>
      </w:r>
      <w:r w:rsidRPr="002C68BA">
        <w:rPr>
          <w:rStyle w:val="FootnoteReference"/>
          <w:rtl/>
        </w:rPr>
        <w:footnoteReference w:id="4"/>
      </w:r>
      <w:r w:rsidRPr="002C68BA">
        <w:rPr>
          <w:rFonts w:hint="cs"/>
          <w:rtl/>
        </w:rPr>
        <w:t xml:space="preserve"> </w:t>
      </w:r>
    </w:p>
    <w:p w14:paraId="4C35E247" w14:textId="22F5F622" w:rsidR="00B36068" w:rsidRDefault="00E52191" w:rsidP="005C47DB">
      <w:pPr>
        <w:spacing w:before="240"/>
        <w:jc w:val="both"/>
        <w:rPr>
          <w:rtl/>
          <w:lang w:bidi="fa-IR"/>
        </w:rPr>
      </w:pPr>
      <w:r>
        <w:rPr>
          <w:rFonts w:hint="cs"/>
          <w:rtl/>
          <w:lang w:bidi="fa-IR"/>
        </w:rPr>
        <w:t>ابتدا با</w:t>
      </w:r>
      <w:r w:rsidR="00B36068">
        <w:rPr>
          <w:rFonts w:hint="cs"/>
          <w:rtl/>
          <w:lang w:bidi="fa-IR"/>
        </w:rPr>
        <w:t xml:space="preserve"> استفاده از یک لایه </w:t>
      </w:r>
      <w:r>
        <w:rPr>
          <w:rFonts w:hint="cs"/>
          <w:rtl/>
          <w:lang w:bidi="fa-IR"/>
        </w:rPr>
        <w:t xml:space="preserve">پنهان </w:t>
      </w:r>
      <w:r w:rsidR="00B36068">
        <w:rPr>
          <w:rFonts w:hint="cs"/>
          <w:rtl/>
          <w:lang w:bidi="fa-IR"/>
        </w:rPr>
        <w:t xml:space="preserve">و </w:t>
      </w:r>
      <w:r w:rsidR="005C47DB">
        <w:rPr>
          <w:rFonts w:hint="cs"/>
          <w:rtl/>
          <w:lang w:bidi="fa-IR"/>
        </w:rPr>
        <w:t>پیروی از قاعده رشد دادن شبکه</w:t>
      </w:r>
      <w:r w:rsidR="005C47DB">
        <w:rPr>
          <w:rStyle w:val="FootnoteReference"/>
          <w:rtl/>
          <w:lang w:bidi="fa-IR"/>
        </w:rPr>
        <w:footnoteReference w:id="5"/>
      </w:r>
      <w:r w:rsidR="005C47DB">
        <w:rPr>
          <w:rFonts w:hint="cs"/>
          <w:rtl/>
          <w:lang w:bidi="fa-IR"/>
        </w:rPr>
        <w:t>،</w:t>
      </w:r>
      <w:r>
        <w:rPr>
          <w:rFonts w:hint="cs"/>
          <w:rtl/>
          <w:lang w:bidi="fa-IR"/>
        </w:rPr>
        <w:t xml:space="preserve"> با استفاده از </w:t>
      </w:r>
      <w:r w:rsidR="00423AC1">
        <w:rPr>
          <w:rFonts w:hint="cs"/>
          <w:rtl/>
          <w:lang w:bidi="fa-IR"/>
        </w:rPr>
        <w:t>3</w:t>
      </w:r>
      <w:r>
        <w:rPr>
          <w:rFonts w:hint="cs"/>
          <w:rtl/>
          <w:lang w:bidi="fa-IR"/>
        </w:rPr>
        <w:t xml:space="preserve"> سلول، کلاسه بندی را آغاز میکنیم.</w:t>
      </w:r>
      <w:r w:rsidR="00FE0104">
        <w:rPr>
          <w:rFonts w:hint="cs"/>
          <w:rtl/>
          <w:lang w:bidi="fa-IR"/>
        </w:rPr>
        <w:t xml:space="preserve"> </w:t>
      </w:r>
      <w:r w:rsidR="002C68BA">
        <w:rPr>
          <w:rFonts w:hint="cs"/>
          <w:rtl/>
          <w:lang w:bidi="fa-IR"/>
        </w:rPr>
        <w:t>همچنین لازم به ذکر است، قاعده متوقف کردن الگورتیم با استفاده از اعتبار سنجی متقابل</w:t>
      </w:r>
      <w:r>
        <w:rPr>
          <w:rStyle w:val="FootnoteReference"/>
          <w:rtl/>
          <w:lang w:bidi="fa-IR"/>
        </w:rPr>
        <w:footnoteReference w:id="6"/>
      </w:r>
      <w:r w:rsidR="002C68BA">
        <w:rPr>
          <w:rFonts w:hint="cs"/>
          <w:rtl/>
          <w:lang w:bidi="fa-IR"/>
        </w:rPr>
        <w:t xml:space="preserve"> داده‌ها</w:t>
      </w:r>
      <w:r>
        <w:rPr>
          <w:rFonts w:hint="cs"/>
          <w:rtl/>
          <w:lang w:bidi="fa-IR"/>
        </w:rPr>
        <w:t xml:space="preserve">، به نحوی که این عمل در هر </w:t>
      </w:r>
      <w:r w:rsidR="000822EF">
        <w:rPr>
          <w:rFonts w:hint="cs"/>
          <w:rtl/>
          <w:lang w:bidi="fa-IR"/>
        </w:rPr>
        <w:t>3</w:t>
      </w:r>
      <w:r>
        <w:rPr>
          <w:rFonts w:hint="cs"/>
          <w:rtl/>
          <w:lang w:bidi="fa-IR"/>
        </w:rPr>
        <w:t xml:space="preserve"> دوره یک بار انجام گیرد،</w:t>
      </w:r>
      <w:r w:rsidR="002C68BA">
        <w:rPr>
          <w:rFonts w:hint="cs"/>
          <w:rtl/>
          <w:lang w:bidi="fa-IR"/>
        </w:rPr>
        <w:t xml:space="preserve"> میباشد</w:t>
      </w:r>
      <w:r>
        <w:rPr>
          <w:rFonts w:hint="cs"/>
          <w:rtl/>
          <w:lang w:bidi="fa-IR"/>
        </w:rPr>
        <w:t>. ضریب تکانه</w:t>
      </w:r>
      <w:r>
        <w:rPr>
          <w:rStyle w:val="FootnoteReference"/>
          <w:rtl/>
          <w:lang w:bidi="fa-IR"/>
        </w:rPr>
        <w:footnoteReference w:id="7"/>
      </w:r>
      <w:r>
        <w:rPr>
          <w:rFonts w:hint="cs"/>
          <w:rtl/>
          <w:lang w:bidi="fa-IR"/>
        </w:rPr>
        <w:t xml:space="preserve"> تنها به جمله پیشین و با مقدار ثابت </w:t>
      </w:r>
      <w:r w:rsidR="007473BD">
        <w:rPr>
          <w:rFonts w:hint="cs"/>
          <w:rtl/>
          <w:lang w:bidi="fa-IR"/>
        </w:rPr>
        <w:t>0.001</w:t>
      </w:r>
      <w:r>
        <w:rPr>
          <w:rFonts w:hint="cs"/>
          <w:rtl/>
          <w:lang w:bidi="fa-IR"/>
        </w:rPr>
        <w:t xml:space="preserve"> اعمال میگردد.</w:t>
      </w:r>
      <w:r w:rsidR="007473BD">
        <w:rPr>
          <w:rFonts w:hint="cs"/>
          <w:rtl/>
          <w:lang w:bidi="fa-IR"/>
        </w:rPr>
        <w:t xml:space="preserve"> مقدار ضریب آموزش ثابت 0.05 بوده و از قاعده دلتا-دلتا یا قاعده دلتا-بار-دلتا پیروی نشده است.</w:t>
      </w:r>
      <w:r>
        <w:rPr>
          <w:rFonts w:hint="cs"/>
          <w:rtl/>
          <w:lang w:bidi="fa-IR"/>
        </w:rPr>
        <w:t xml:space="preserve"> لازم به ذکر است، در این گزارش از تابع فعالسازی تانژانت هیپربولیک (رابطه 1.</w:t>
      </w:r>
      <w:r w:rsidR="007473BD">
        <w:rPr>
          <w:rFonts w:hint="cs"/>
          <w:rtl/>
          <w:lang w:bidi="fa-IR"/>
        </w:rPr>
        <w:t>1</w:t>
      </w:r>
      <w:r>
        <w:rPr>
          <w:rFonts w:hint="cs"/>
          <w:rtl/>
          <w:lang w:bidi="fa-IR"/>
        </w:rPr>
        <w:t>) استفاده شده است.</w:t>
      </w:r>
      <w:r w:rsidR="007473BD">
        <w:rPr>
          <w:rFonts w:hint="cs"/>
          <w:rtl/>
          <w:lang w:bidi="fa-IR"/>
        </w:rPr>
        <w:t xml:space="preserve"> بنابراین پس انتشار خطا</w:t>
      </w:r>
      <w:r w:rsidR="000822EF">
        <w:rPr>
          <w:rFonts w:hint="cs"/>
          <w:rtl/>
          <w:lang w:bidi="fa-IR"/>
        </w:rPr>
        <w:t xml:space="preserve"> </w:t>
      </w:r>
      <w:r w:rsidR="007473BD">
        <w:rPr>
          <w:rFonts w:hint="cs"/>
          <w:rtl/>
          <w:lang w:bidi="fa-IR"/>
        </w:rPr>
        <w:t>به صورت رابطه(1.2)</w:t>
      </w:r>
      <w:r w:rsidR="000822EF">
        <w:rPr>
          <w:rFonts w:hint="cs"/>
          <w:rtl/>
          <w:lang w:bidi="fa-IR"/>
        </w:rPr>
        <w:t xml:space="preserve"> و رابطه (1.3) که برای مرحله آخر پس انتشار خطا میباشد، به کار برده شده اند</w:t>
      </w:r>
      <w:r w:rsidR="007473BD">
        <w:rPr>
          <w:rFonts w:hint="cs"/>
          <w:rtl/>
          <w:lang w:bidi="fa-IR"/>
        </w:rPr>
        <w:t xml:space="preserve">. </w:t>
      </w:r>
    </w:p>
    <w:p w14:paraId="32E51099" w14:textId="5E6625CD" w:rsidR="007473BD" w:rsidRPr="00B36068" w:rsidRDefault="007A1B68" w:rsidP="007A1B68">
      <w:pPr>
        <w:bidi w:val="0"/>
        <w:spacing w:before="240"/>
        <w:jc w:val="center"/>
        <w:rPr>
          <w:rFonts w:hint="cs"/>
          <w:rtl/>
          <w:lang w:bidi="fa-IR"/>
        </w:rPr>
      </w:pPr>
      <m:oMath>
        <m:r>
          <w:rPr>
            <w:rFonts w:ascii="Cambria Math" w:hAnsi="Cambria Math"/>
            <w:sz w:val="24"/>
            <w:szCs w:val="32"/>
            <w:lang w:bidi="fa-IR"/>
          </w:rPr>
          <m:t>φ</m:t>
        </m:r>
        <m:d>
          <m:dPr>
            <m:ctrlPr>
              <w:rPr>
                <w:rFonts w:ascii="Cambria Math" w:hAnsi="Cambria Math"/>
                <w:i/>
                <w:sz w:val="24"/>
                <w:szCs w:val="32"/>
                <w:lang w:bidi="fa-IR"/>
              </w:rPr>
            </m:ctrlPr>
          </m:dPr>
          <m:e>
            <m:r>
              <w:rPr>
                <w:rFonts w:ascii="Cambria Math" w:hAnsi="Cambria Math"/>
                <w:sz w:val="24"/>
                <w:szCs w:val="32"/>
                <w:lang w:bidi="fa-IR"/>
              </w:rPr>
              <m:t>v</m:t>
            </m:r>
          </m:e>
        </m:d>
        <m:r>
          <w:rPr>
            <w:rFonts w:ascii="Cambria Math" w:hAnsi="Cambria Math"/>
            <w:sz w:val="24"/>
            <w:szCs w:val="32"/>
            <w:lang w:bidi="fa-IR"/>
          </w:rPr>
          <m:t>=</m:t>
        </m:r>
        <m:f>
          <m:fPr>
            <m:ctrlPr>
              <w:rPr>
                <w:rFonts w:ascii="Cambria Math" w:hAnsi="Cambria Math"/>
                <w:i/>
                <w:sz w:val="24"/>
                <w:szCs w:val="32"/>
                <w:lang w:bidi="fa-IR"/>
              </w:rPr>
            </m:ctrlPr>
          </m:fPr>
          <m:num>
            <m:r>
              <w:rPr>
                <w:rFonts w:ascii="Cambria Math" w:hAnsi="Cambria Math"/>
                <w:sz w:val="24"/>
                <w:szCs w:val="32"/>
                <w:lang w:bidi="fa-IR"/>
              </w:rPr>
              <m:t>1-</m:t>
            </m:r>
            <m:sSup>
              <m:sSupPr>
                <m:ctrlPr>
                  <w:rPr>
                    <w:rFonts w:ascii="Cambria Math" w:hAnsi="Cambria Math"/>
                    <w:i/>
                    <w:sz w:val="24"/>
                    <w:szCs w:val="32"/>
                    <w:lang w:bidi="fa-IR"/>
                  </w:rPr>
                </m:ctrlPr>
              </m:sSupPr>
              <m:e>
                <m:r>
                  <w:rPr>
                    <w:rFonts w:ascii="Cambria Math" w:hAnsi="Cambria Math"/>
                    <w:sz w:val="24"/>
                    <w:szCs w:val="32"/>
                    <w:lang w:bidi="fa-IR"/>
                  </w:rPr>
                  <m:t>ⅇ</m:t>
                </m:r>
              </m:e>
              <m:sup>
                <m:d>
                  <m:dPr>
                    <m:ctrlPr>
                      <w:rPr>
                        <w:rFonts w:ascii="Cambria Math" w:hAnsi="Cambria Math"/>
                        <w:i/>
                        <w:sz w:val="24"/>
                        <w:szCs w:val="32"/>
                        <w:lang w:bidi="fa-IR"/>
                      </w:rPr>
                    </m:ctrlPr>
                  </m:dPr>
                  <m:e>
                    <m:r>
                      <w:rPr>
                        <w:rFonts w:ascii="Cambria Math" w:hAnsi="Cambria Math"/>
                        <w:sz w:val="24"/>
                        <w:szCs w:val="32"/>
                        <w:lang w:bidi="fa-IR"/>
                      </w:rPr>
                      <m:t>-v</m:t>
                    </m:r>
                  </m:e>
                </m:d>
              </m:sup>
            </m:sSup>
          </m:num>
          <m:den>
            <m:r>
              <w:rPr>
                <w:rFonts w:ascii="Cambria Math" w:hAnsi="Cambria Math"/>
                <w:sz w:val="24"/>
                <w:szCs w:val="32"/>
                <w:lang w:bidi="fa-IR"/>
              </w:rPr>
              <m:t>1+</m:t>
            </m:r>
            <m:sSup>
              <m:sSupPr>
                <m:ctrlPr>
                  <w:rPr>
                    <w:rFonts w:ascii="Cambria Math" w:hAnsi="Cambria Math"/>
                    <w:i/>
                    <w:sz w:val="24"/>
                    <w:szCs w:val="32"/>
                    <w:lang w:bidi="fa-IR"/>
                  </w:rPr>
                </m:ctrlPr>
              </m:sSupPr>
              <m:e>
                <m:r>
                  <w:rPr>
                    <w:rFonts w:ascii="Cambria Math" w:hAnsi="Cambria Math"/>
                    <w:sz w:val="24"/>
                    <w:szCs w:val="32"/>
                    <w:lang w:bidi="fa-IR"/>
                  </w:rPr>
                  <m:t>e</m:t>
                </m:r>
              </m:e>
              <m:sup>
                <m:d>
                  <m:dPr>
                    <m:ctrlPr>
                      <w:rPr>
                        <w:rFonts w:ascii="Cambria Math" w:hAnsi="Cambria Math"/>
                        <w:i/>
                        <w:sz w:val="24"/>
                        <w:szCs w:val="32"/>
                        <w:lang w:bidi="fa-IR"/>
                      </w:rPr>
                    </m:ctrlPr>
                  </m:dPr>
                  <m:e>
                    <m:r>
                      <w:rPr>
                        <w:rFonts w:ascii="Cambria Math" w:hAnsi="Cambria Math"/>
                        <w:sz w:val="24"/>
                        <w:szCs w:val="32"/>
                        <w:lang w:bidi="fa-IR"/>
                      </w:rPr>
                      <m:t>-v</m:t>
                    </m:r>
                  </m:e>
                </m:d>
              </m:sup>
            </m:sSup>
          </m:den>
        </m:f>
      </m:oMath>
      <w:r w:rsidRPr="007A1B68">
        <w:rPr>
          <w:rFonts w:hint="cs"/>
          <w:sz w:val="24"/>
          <w:szCs w:val="32"/>
          <w:rtl/>
          <w:lang w:bidi="fa-IR"/>
        </w:rPr>
        <w:t xml:space="preserve"> </w:t>
      </w:r>
      <w:r>
        <w:rPr>
          <w:lang w:bidi="fa-IR"/>
        </w:rPr>
        <w:t xml:space="preserve"> </w:t>
      </w:r>
      <w:r>
        <w:rPr>
          <w:lang w:bidi="fa-IR"/>
        </w:rPr>
        <w:sym w:font="Wingdings" w:char="F0E0"/>
      </w:r>
      <w:r>
        <w:rPr>
          <w:lang w:bidi="fa-IR"/>
        </w:rPr>
        <w:t xml:space="preserve"> </w:t>
      </w:r>
      <m:oMath>
        <m:sSup>
          <m:sSupPr>
            <m:ctrlPr>
              <w:rPr>
                <w:rFonts w:ascii="Cambria Math" w:hAnsi="Cambria Math"/>
                <w:i/>
                <w:lang w:bidi="fa-IR"/>
              </w:rPr>
            </m:ctrlPr>
          </m:sSupPr>
          <m:e>
            <m:r>
              <w:rPr>
                <w:rFonts w:ascii="Cambria Math" w:hAnsi="Cambria Math"/>
                <w:lang w:bidi="fa-IR"/>
              </w:rPr>
              <m:t>φ</m:t>
            </m:r>
          </m:e>
          <m:sup>
            <m:r>
              <w:rPr>
                <w:rFonts w:ascii="Cambria Math" w:hAnsi="Cambria Math"/>
                <w:lang w:bidi="fa-IR"/>
              </w:rPr>
              <m:t>'</m:t>
            </m:r>
            <m:d>
              <m:dPr>
                <m:ctrlPr>
                  <w:rPr>
                    <w:rFonts w:ascii="Cambria Math" w:hAnsi="Cambria Math"/>
                    <w:i/>
                    <w:lang w:bidi="fa-IR"/>
                  </w:rPr>
                </m:ctrlPr>
              </m:dPr>
              <m:e>
                <m:r>
                  <w:rPr>
                    <w:rFonts w:ascii="Cambria Math" w:hAnsi="Cambria Math"/>
                    <w:lang w:bidi="fa-IR"/>
                  </w:rPr>
                  <m:t>v</m:t>
                </m:r>
              </m:e>
            </m:d>
          </m:sup>
        </m:sSup>
        <m:r>
          <w:rPr>
            <w:rFonts w:ascii="Cambria Math" w:hAnsi="Cambria Math"/>
            <w:lang w:bidi="fa-IR"/>
          </w:rPr>
          <m:t>=(1-</m:t>
        </m:r>
        <m:sSup>
          <m:sSupPr>
            <m:ctrlPr>
              <w:rPr>
                <w:rFonts w:ascii="Cambria Math" w:hAnsi="Cambria Math"/>
                <w:i/>
                <w:lang w:bidi="fa-IR"/>
              </w:rPr>
            </m:ctrlPr>
          </m:sSupPr>
          <m:e>
            <m:r>
              <w:rPr>
                <w:rFonts w:ascii="Cambria Math" w:hAnsi="Cambria Math"/>
                <w:kern w:val="0"/>
                <w:lang w:bidi="fa-IR"/>
                <w14:ligatures w14:val="none"/>
              </w:rPr>
              <m:t>φ</m:t>
            </m:r>
            <m:d>
              <m:dPr>
                <m:ctrlPr>
                  <w:rPr>
                    <w:rFonts w:ascii="Cambria Math" w:hAnsi="Cambria Math" w:cs="Times New Roman"/>
                    <w:i/>
                    <w:sz w:val="24"/>
                    <w:szCs w:val="24"/>
                  </w:rPr>
                </m:ctrlPr>
              </m:dPr>
              <m:e>
                <m:r>
                  <w:rPr>
                    <w:rFonts w:ascii="Cambria Math" w:hAnsi="Cambria Math"/>
                    <w:kern w:val="0"/>
                    <w:lang w:bidi="fa-IR"/>
                    <w14:ligatures w14:val="none"/>
                  </w:rPr>
                  <m:t>v</m:t>
                </m:r>
              </m:e>
            </m:d>
          </m:e>
          <m:sup>
            <m:r>
              <w:rPr>
                <w:rFonts w:ascii="Cambria Math" w:hAnsi="Cambria Math"/>
                <w:lang w:bidi="fa-IR"/>
              </w:rPr>
              <m:t>2</m:t>
            </m:r>
          </m:sup>
        </m:sSup>
        <m:r>
          <w:rPr>
            <w:rFonts w:ascii="Cambria Math" w:hAnsi="Cambria Math"/>
            <w:lang w:bidi="fa-IR"/>
          </w:rPr>
          <m:t>)</m:t>
        </m:r>
      </m:oMath>
      <w:r>
        <w:rPr>
          <w:rFonts w:eastAsiaTheme="minorEastAsia"/>
          <w:lang w:bidi="fa-IR"/>
        </w:rPr>
        <w:t xml:space="preserve"> </w:t>
      </w:r>
      <w:r>
        <w:rPr>
          <w:rFonts w:eastAsiaTheme="minorEastAsia"/>
          <w:lang w:bidi="fa-IR"/>
        </w:rPr>
        <w:tab/>
      </w:r>
      <w:r>
        <w:rPr>
          <w:rFonts w:eastAsiaTheme="minorEastAsia" w:hint="cs"/>
          <w:rtl/>
          <w:lang w:bidi="fa-IR"/>
        </w:rPr>
        <w:t>(1.1)</w:t>
      </w:r>
    </w:p>
    <w:p w14:paraId="4FC01F0B" w14:textId="79B7FF20" w:rsidR="00E24217" w:rsidRDefault="007A1B68" w:rsidP="007A1B68">
      <w:pPr>
        <w:bidi w:val="0"/>
        <w:jc w:val="center"/>
        <w:rPr>
          <w:i/>
          <w:rtl/>
          <w:lang w:bidi="fa-IR"/>
        </w:rPr>
      </w:pPr>
      <m:oMath>
        <m:r>
          <w:rPr>
            <w:rFonts w:ascii="Cambria Math" w:hAnsi="Cambria Math"/>
            <w:lang w:bidi="fa-IR"/>
          </w:rPr>
          <m:t>Δ</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ji</m:t>
            </m:r>
          </m:sub>
        </m:sSub>
        <m:d>
          <m:dPr>
            <m:ctrlPr>
              <w:rPr>
                <w:rFonts w:ascii="Cambria Math" w:hAnsi="Cambria Math"/>
                <w:i/>
                <w:lang w:bidi="fa-IR"/>
              </w:rPr>
            </m:ctrlPr>
          </m:dPr>
          <m:e>
            <m:r>
              <w:rPr>
                <w:rFonts w:ascii="Cambria Math" w:hAnsi="Cambria Math"/>
                <w:lang w:bidi="fa-IR"/>
              </w:rPr>
              <m:t>n</m:t>
            </m:r>
          </m:e>
        </m:d>
        <m:r>
          <w:rPr>
            <w:rFonts w:ascii="Cambria Math" w:hAnsi="Cambria Math"/>
            <w:lang w:bidi="fa-IR"/>
          </w:rPr>
          <m:t>=η</m:t>
        </m:r>
        <m:sSub>
          <m:sSubPr>
            <m:ctrlPr>
              <w:rPr>
                <w:rFonts w:ascii="Cambria Math" w:hAnsi="Cambria Math"/>
                <w:i/>
                <w:lang w:bidi="fa-IR"/>
              </w:rPr>
            </m:ctrlPr>
          </m:sSubPr>
          <m:e>
            <m:r>
              <w:rPr>
                <w:rFonts w:ascii="Cambria Math" w:hAnsi="Cambria Math"/>
                <w:lang w:bidi="fa-IR"/>
              </w:rPr>
              <m:t>δ</m:t>
            </m:r>
          </m:e>
          <m:sub>
            <m:r>
              <w:rPr>
                <w:rFonts w:ascii="Cambria Math" w:hAnsi="Cambria Math"/>
                <w:lang w:bidi="fa-IR"/>
              </w:rPr>
              <m:t>j</m:t>
            </m:r>
          </m:sub>
        </m:sSub>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+αΔW</m:t>
        </m:r>
        <m:d>
          <m:dPr>
            <m:ctrlPr>
              <w:rPr>
                <w:rFonts w:ascii="Cambria Math" w:hAnsi="Cambria Math"/>
                <w:i/>
                <w:lang w:bidi="fa-IR"/>
              </w:rPr>
            </m:ctrlPr>
          </m:dPr>
          <m:e>
            <m:r>
              <w:rPr>
                <w:rFonts w:ascii="Cambria Math" w:hAnsi="Cambria Math"/>
                <w:lang w:bidi="fa-IR"/>
              </w:rPr>
              <m:t>n-1</m:t>
            </m:r>
          </m:e>
        </m:d>
      </m:oMath>
      <w:r>
        <w:rPr>
          <w:i/>
          <w:rtl/>
          <w:lang w:bidi="fa-IR"/>
        </w:rPr>
        <w:tab/>
      </w:r>
      <w:r w:rsidR="000822EF">
        <w:rPr>
          <w:i/>
          <w:rtl/>
          <w:lang w:bidi="fa-IR"/>
        </w:rPr>
        <w:tab/>
      </w:r>
      <w:r w:rsidR="000822EF">
        <w:rPr>
          <w:rFonts w:hint="cs"/>
          <w:i/>
          <w:rtl/>
          <w:lang w:bidi="fa-IR"/>
        </w:rPr>
        <w:t>(1.2)</w:t>
      </w:r>
    </w:p>
    <w:p w14:paraId="02A3C830" w14:textId="14BEAAE6" w:rsidR="000822EF" w:rsidRDefault="000822EF" w:rsidP="000822EF">
      <w:pPr>
        <w:bidi w:val="0"/>
        <w:jc w:val="center"/>
        <w:rPr>
          <w:i/>
          <w:rtl/>
          <w:lang w:bidi="fa-IR"/>
        </w:rPr>
      </w:pPr>
      <m:oMath>
        <m:sSub>
          <m:sSubPr>
            <m:ctrlPr>
              <w:rPr>
                <w:rFonts w:ascii="Cambria Math" w:hAnsi="Cambria Math"/>
                <w:i/>
                <w:lang w:bidi="fa-IR"/>
              </w:rPr>
            </m:ctrlPr>
          </m:sSubPr>
          <m:e>
            <m:r>
              <w:rPr>
                <w:rFonts w:ascii="Cambria Math" w:hAnsi="Cambria Math"/>
                <w:lang w:bidi="fa-IR"/>
              </w:rPr>
              <m:t>δ</m:t>
            </m:r>
          </m:e>
          <m:sub>
            <m:r>
              <w:rPr>
                <w:rFonts w:ascii="Cambria Math" w:hAnsi="Cambria Math"/>
                <w:lang w:bidi="fa-IR"/>
              </w:rPr>
              <m:t>j</m:t>
            </m:r>
          </m:sub>
        </m:sSub>
        <m:r>
          <w:rPr>
            <w:rFonts w:ascii="Cambria Math" w:hAnsi="Cambria Math"/>
            <w:lang w:bidi="fa-IR"/>
          </w:rPr>
          <m:t>(n)</m:t>
        </m:r>
        <m:r>
          <w:rPr>
            <w:rFonts w:ascii="Cambria Math" w:hAnsi="Cambria Math"/>
            <w:lang w:bidi="fa-IR"/>
          </w:rPr>
          <m:t>=</m:t>
        </m:r>
        <m:sSubSup>
          <m:sSubSupPr>
            <m:ctrlPr>
              <w:rPr>
                <w:rFonts w:ascii="Cambria Math" w:hAnsi="Cambria Math"/>
                <w:i/>
                <w:lang w:bidi="fa-IR"/>
              </w:rPr>
            </m:ctrlPr>
          </m:sSubSupPr>
          <m:e>
            <m:r>
              <w:rPr>
                <w:rFonts w:ascii="Cambria Math" w:hAnsi="Cambria Math"/>
                <w:lang w:bidi="fa-IR"/>
              </w:rPr>
              <m:t>φ</m:t>
            </m:r>
          </m:e>
          <m:sub>
            <m:r>
              <w:rPr>
                <w:rFonts w:ascii="Cambria Math" w:hAnsi="Cambria Math"/>
                <w:lang w:bidi="fa-IR"/>
              </w:rPr>
              <m:t>j</m:t>
            </m:r>
          </m:sub>
          <m:sup>
            <m:r>
              <w:rPr>
                <w:rFonts w:ascii="Cambria Math" w:hAnsi="Cambria Math"/>
                <w:lang w:bidi="fa-IR"/>
              </w:rPr>
              <m:t>'</m:t>
            </m:r>
          </m:sup>
        </m:sSubSup>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j</m:t>
                </m:r>
                <m:d>
                  <m:dPr>
                    <m:ctrlPr>
                      <w:rPr>
                        <w:rFonts w:ascii="Cambria Math" w:hAnsi="Cambria Math"/>
                        <w:i/>
                        <w:lang w:bidi="fa-IR"/>
                      </w:rPr>
                    </m:ctrlPr>
                  </m:dPr>
                  <m:e>
                    <m:r>
                      <w:rPr>
                        <w:rFonts w:ascii="Cambria Math" w:hAnsi="Cambria Math"/>
                        <w:lang w:bidi="fa-IR"/>
                      </w:rPr>
                      <m:t>n</m:t>
                    </m:r>
                  </m:e>
                </m:d>
              </m:sub>
            </m:sSub>
          </m:e>
        </m:d>
        <m:nary>
          <m:naryPr>
            <m:chr m:val="∑"/>
            <m:limLoc m:val="undOvr"/>
            <m:grow m:val="1"/>
            <m:ctrlPr>
              <w:rPr>
                <w:rFonts w:ascii="Cambria Math" w:hAnsi="Cambria Math"/>
                <w:i/>
                <w:lang w:bidi="fa-IR"/>
              </w:rPr>
            </m:ctrlPr>
          </m:naryPr>
          <m:sub>
            <m:r>
              <w:rPr>
                <w:rFonts w:ascii="Cambria Math" w:hAnsi="Cambria Math"/>
                <w:lang w:bidi="fa-IR"/>
              </w:rPr>
              <m:t>κ=1</m:t>
            </m:r>
          </m:sub>
          <m:sup>
            <m:r>
              <w:rPr>
                <w:rFonts w:ascii="Cambria Math" w:hAnsi="Cambria Math"/>
                <w:lang w:bidi="fa-IR"/>
              </w:rPr>
              <m:t>m</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kj</m:t>
                </m:r>
              </m:sub>
            </m:sSub>
            <m:d>
              <m:dPr>
                <m:ctrlPr>
                  <w:rPr>
                    <w:rFonts w:ascii="Cambria Math" w:hAnsi="Cambria Math"/>
                    <w:i/>
                    <w:lang w:bidi="fa-IR"/>
                  </w:rPr>
                </m:ctrlPr>
              </m:dPr>
              <m:e>
                <m:r>
                  <w:rPr>
                    <w:rFonts w:ascii="Cambria Math" w:hAnsi="Cambria Math"/>
                    <w:lang w:bidi="fa-IR"/>
                  </w:rPr>
                  <m:t>n</m:t>
                </m:r>
              </m:e>
            </m:d>
            <m:sSub>
              <m:sSubPr>
                <m:ctrlPr>
                  <w:rPr>
                    <w:rFonts w:ascii="Cambria Math" w:hAnsi="Cambria Math"/>
                    <w:i/>
                    <w:lang w:bidi="fa-IR"/>
                  </w:rPr>
                </m:ctrlPr>
              </m:sSubPr>
              <m:e>
                <m:r>
                  <w:rPr>
                    <w:rFonts w:ascii="Cambria Math" w:hAnsi="Cambria Math"/>
                    <w:lang w:bidi="fa-IR"/>
                  </w:rPr>
                  <m:t>δ</m:t>
                </m:r>
              </m:e>
              <m:sub>
                <m:r>
                  <w:rPr>
                    <w:rFonts w:ascii="Cambria Math" w:hAnsi="Cambria Math"/>
                    <w:lang w:bidi="fa-IR"/>
                  </w:rPr>
                  <m:t>k</m:t>
                </m:r>
              </m:sub>
            </m:sSub>
            <m:d>
              <m:dPr>
                <m:ctrlPr>
                  <w:rPr>
                    <w:rFonts w:ascii="Cambria Math" w:hAnsi="Cambria Math"/>
                    <w:i/>
                    <w:lang w:bidi="fa-IR"/>
                  </w:rPr>
                </m:ctrlPr>
              </m:dPr>
              <m:e>
                <m:r>
                  <w:rPr>
                    <w:rFonts w:ascii="Cambria Math" w:hAnsi="Cambria Math"/>
                    <w:lang w:bidi="fa-IR"/>
                  </w:rPr>
                  <m:t>n</m:t>
                </m:r>
              </m:e>
            </m:d>
          </m:e>
        </m:nary>
      </m:oMath>
      <w:r>
        <w:rPr>
          <w:i/>
          <w:lang w:bidi="fa-IR"/>
        </w:rPr>
        <w:tab/>
      </w:r>
      <w:r>
        <w:rPr>
          <w:i/>
          <w:lang w:bidi="fa-IR"/>
        </w:rPr>
        <w:tab/>
      </w:r>
      <w:r>
        <w:rPr>
          <w:rFonts w:hint="cs"/>
          <w:i/>
          <w:rtl/>
          <w:lang w:bidi="fa-IR"/>
        </w:rPr>
        <w:t>(1.3)</w:t>
      </w:r>
    </w:p>
    <w:p w14:paraId="5F635698" w14:textId="1D77D85A" w:rsidR="000822EF" w:rsidRPr="000822EF" w:rsidRDefault="000822EF" w:rsidP="000822EF">
      <w:pPr>
        <w:spacing w:before="240"/>
        <w:jc w:val="both"/>
        <w:rPr>
          <w:rFonts w:hint="cs"/>
          <w:i/>
          <w:rtl/>
          <w:lang w:bidi="fa-IR"/>
        </w:rPr>
      </w:pPr>
      <w:r>
        <w:rPr>
          <w:rFonts w:hint="cs"/>
          <w:i/>
          <w:rtl/>
          <w:lang w:bidi="fa-IR"/>
        </w:rPr>
        <w:t>در این حالت دسته بندی و نیز میانگین مربعات خطا برای این شبکه در شکل 1-2 گزارش شده اند. همانطور که از این شکل پیداست</w:t>
      </w:r>
      <w:r w:rsidR="00423AC1">
        <w:rPr>
          <w:rFonts w:hint="cs"/>
          <w:i/>
          <w:rtl/>
          <w:lang w:bidi="fa-IR"/>
        </w:rPr>
        <w:t>،</w:t>
      </w:r>
      <w:r>
        <w:rPr>
          <w:rFonts w:hint="cs"/>
          <w:i/>
          <w:rtl/>
          <w:lang w:bidi="fa-IR"/>
        </w:rPr>
        <w:t xml:space="preserve"> عملکرد این </w:t>
      </w:r>
      <w:r w:rsidR="00423AC1">
        <w:rPr>
          <w:rFonts w:hint="cs"/>
          <w:i/>
          <w:rtl/>
          <w:lang w:bidi="fa-IR"/>
        </w:rPr>
        <w:t xml:space="preserve">شبکه موفق بوده اما کند به نتیجه رسیده است. برای تسریع عملکرد  شبکه میتوان ضریب آموزش را افزایش داد. اما هنگام افزایش ضریب آموزش، شبکه مذکور به اشباع رسید. بنابراین برای بهبود عملکرد شبکه تعداد سلول‌های لایه پنهان را به 10 افزایش میدهیم.  </w:t>
      </w:r>
    </w:p>
    <w:sectPr w:rsidR="000822EF" w:rsidRPr="000822EF" w:rsidSect="0081067E">
      <w:footnotePr>
        <w:numRestart w:val="eachPage"/>
      </w:footnotePr>
      <w:pgSz w:w="11906" w:h="16838"/>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46E7D4" w14:textId="77777777" w:rsidR="0081067E" w:rsidRDefault="0081067E" w:rsidP="00B50842">
      <w:pPr>
        <w:spacing w:after="0" w:line="240" w:lineRule="auto"/>
      </w:pPr>
      <w:r>
        <w:separator/>
      </w:r>
    </w:p>
  </w:endnote>
  <w:endnote w:type="continuationSeparator" w:id="0">
    <w:p w14:paraId="080D683C" w14:textId="77777777" w:rsidR="0081067E" w:rsidRDefault="0081067E" w:rsidP="00B50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237327" w14:textId="77777777" w:rsidR="0081067E" w:rsidRDefault="0081067E" w:rsidP="00B50842">
      <w:pPr>
        <w:spacing w:after="0" w:line="240" w:lineRule="auto"/>
      </w:pPr>
      <w:r>
        <w:separator/>
      </w:r>
    </w:p>
  </w:footnote>
  <w:footnote w:type="continuationSeparator" w:id="0">
    <w:p w14:paraId="1DF493EB" w14:textId="77777777" w:rsidR="0081067E" w:rsidRDefault="0081067E" w:rsidP="00B50842">
      <w:pPr>
        <w:spacing w:after="0" w:line="240" w:lineRule="auto"/>
      </w:pPr>
      <w:r>
        <w:continuationSeparator/>
      </w:r>
    </w:p>
  </w:footnote>
  <w:footnote w:id="1">
    <w:p w14:paraId="5784ACF4" w14:textId="58D99623" w:rsidR="00B50842" w:rsidRPr="00B36068" w:rsidRDefault="00B50842" w:rsidP="00B50842">
      <w:pPr>
        <w:pStyle w:val="FootnoteText"/>
        <w:rPr>
          <w:sz w:val="18"/>
          <w:szCs w:val="18"/>
          <w:rtl/>
          <w:lang w:bidi="fa-IR"/>
        </w:rPr>
      </w:pPr>
      <w:r w:rsidRPr="00B36068">
        <w:rPr>
          <w:rStyle w:val="FootnoteReference"/>
          <w:sz w:val="18"/>
          <w:szCs w:val="18"/>
        </w:rPr>
        <w:footnoteRef/>
      </w:r>
      <w:r w:rsidRPr="00B36068">
        <w:rPr>
          <w:sz w:val="18"/>
          <w:szCs w:val="18"/>
          <w:rtl/>
        </w:rPr>
        <w:t xml:space="preserve"> </w:t>
      </w:r>
      <w:r w:rsidR="00B36068" w:rsidRPr="00B36068">
        <w:rPr>
          <w:sz w:val="18"/>
          <w:szCs w:val="18"/>
          <w:lang w:bidi="fa-IR"/>
        </w:rPr>
        <w:t>Multi-Layer</w:t>
      </w:r>
      <w:r w:rsidRPr="00B36068">
        <w:rPr>
          <w:sz w:val="18"/>
          <w:szCs w:val="18"/>
          <w:lang w:bidi="fa-IR"/>
        </w:rPr>
        <w:t xml:space="preserve"> Perceptron</w:t>
      </w:r>
    </w:p>
  </w:footnote>
  <w:footnote w:id="2">
    <w:p w14:paraId="6E09ACB4" w14:textId="3CED91FD" w:rsidR="003617FF" w:rsidRPr="00B36068" w:rsidRDefault="003617FF">
      <w:pPr>
        <w:pStyle w:val="FootnoteText"/>
        <w:rPr>
          <w:sz w:val="18"/>
          <w:szCs w:val="18"/>
          <w:lang w:bidi="fa-IR"/>
        </w:rPr>
      </w:pPr>
      <w:r w:rsidRPr="00B36068">
        <w:rPr>
          <w:rStyle w:val="FootnoteReference"/>
          <w:sz w:val="18"/>
          <w:szCs w:val="18"/>
        </w:rPr>
        <w:footnoteRef/>
      </w:r>
      <w:r w:rsidRPr="00B36068">
        <w:rPr>
          <w:sz w:val="18"/>
          <w:szCs w:val="18"/>
          <w:rtl/>
        </w:rPr>
        <w:t xml:space="preserve"> </w:t>
      </w:r>
      <w:r w:rsidRPr="00B36068">
        <w:rPr>
          <w:sz w:val="18"/>
          <w:szCs w:val="18"/>
          <w:lang w:bidi="fa-IR"/>
        </w:rPr>
        <w:t>RBF</w:t>
      </w:r>
    </w:p>
  </w:footnote>
  <w:footnote w:id="3">
    <w:p w14:paraId="35013176" w14:textId="1ADCE1CA" w:rsidR="00C303B3" w:rsidRDefault="00C303B3">
      <w:pPr>
        <w:pStyle w:val="FootnoteText"/>
        <w:rPr>
          <w:lang w:bidi="fa-IR"/>
        </w:rPr>
      </w:pPr>
      <w:r w:rsidRPr="00B36068">
        <w:rPr>
          <w:rStyle w:val="FootnoteReference"/>
          <w:sz w:val="18"/>
          <w:szCs w:val="18"/>
        </w:rPr>
        <w:footnoteRef/>
      </w:r>
      <w:r w:rsidRPr="00B36068">
        <w:rPr>
          <w:sz w:val="18"/>
          <w:szCs w:val="18"/>
          <w:rtl/>
        </w:rPr>
        <w:t xml:space="preserve"> </w:t>
      </w:r>
      <w:r w:rsidRPr="00B36068">
        <w:rPr>
          <w:sz w:val="18"/>
          <w:szCs w:val="18"/>
          <w:lang w:bidi="fa-IR"/>
        </w:rPr>
        <w:t>Scale</w:t>
      </w:r>
    </w:p>
  </w:footnote>
  <w:footnote w:id="4">
    <w:p w14:paraId="646D649A" w14:textId="6A9B551F" w:rsidR="00B36068" w:rsidRDefault="00B36068">
      <w:pPr>
        <w:pStyle w:val="FootnoteText"/>
        <w:rPr>
          <w:lang w:bidi="fa-IR"/>
        </w:rPr>
      </w:pPr>
      <w:r>
        <w:rPr>
          <w:rStyle w:val="FootnoteReference"/>
        </w:rPr>
        <w:footnoteRef/>
      </w:r>
      <w:r>
        <w:rPr>
          <w:rtl/>
        </w:rPr>
        <w:t xml:space="preserve"> </w:t>
      </w:r>
      <w:r w:rsidRPr="00B36068">
        <w:rPr>
          <w:sz w:val="18"/>
          <w:szCs w:val="18"/>
          <w:lang w:bidi="fa-IR"/>
        </w:rPr>
        <w:t>Network Architecture</w:t>
      </w:r>
    </w:p>
  </w:footnote>
  <w:footnote w:id="5">
    <w:p w14:paraId="4E2B2200" w14:textId="15C7D20C" w:rsidR="005C47DB" w:rsidRDefault="005C47DB">
      <w:pPr>
        <w:pStyle w:val="FootnoteText"/>
        <w:rPr>
          <w:lang w:bidi="fa-IR"/>
        </w:rPr>
      </w:pPr>
      <w:r>
        <w:rPr>
          <w:rStyle w:val="FootnoteReference"/>
        </w:rPr>
        <w:footnoteRef/>
      </w:r>
      <w:r>
        <w:rPr>
          <w:rtl/>
        </w:rPr>
        <w:t xml:space="preserve"> </w:t>
      </w:r>
      <w:r w:rsidRPr="005C47DB">
        <w:rPr>
          <w:sz w:val="18"/>
          <w:szCs w:val="18"/>
          <w:lang w:bidi="fa-IR"/>
        </w:rPr>
        <w:t>Network Growing</w:t>
      </w:r>
    </w:p>
  </w:footnote>
  <w:footnote w:id="6">
    <w:p w14:paraId="7659923B" w14:textId="553A76BE" w:rsidR="00E52191" w:rsidRPr="00E52191" w:rsidRDefault="00E52191">
      <w:pPr>
        <w:pStyle w:val="FootnoteText"/>
        <w:rPr>
          <w:sz w:val="18"/>
          <w:szCs w:val="18"/>
          <w:lang w:bidi="fa-IR"/>
        </w:rPr>
      </w:pPr>
      <w:r>
        <w:rPr>
          <w:rStyle w:val="FootnoteReference"/>
        </w:rPr>
        <w:footnoteRef/>
      </w:r>
      <w:r>
        <w:rPr>
          <w:rtl/>
        </w:rPr>
        <w:t xml:space="preserve"> </w:t>
      </w:r>
      <w:r>
        <w:rPr>
          <w:sz w:val="18"/>
          <w:szCs w:val="18"/>
          <w:lang w:bidi="fa-IR"/>
        </w:rPr>
        <w:t>Cross Validation</w:t>
      </w:r>
    </w:p>
  </w:footnote>
  <w:footnote w:id="7">
    <w:p w14:paraId="7ED87BBE" w14:textId="0FF543D3" w:rsidR="00E52191" w:rsidRPr="00E52191" w:rsidRDefault="00E52191">
      <w:pPr>
        <w:pStyle w:val="FootnoteText"/>
        <w:rPr>
          <w:sz w:val="18"/>
          <w:szCs w:val="18"/>
          <w:lang w:bidi="fa-IR"/>
        </w:rPr>
      </w:pPr>
      <w:r>
        <w:rPr>
          <w:rStyle w:val="FootnoteReference"/>
        </w:rPr>
        <w:footnoteRef/>
      </w:r>
      <w:r>
        <w:rPr>
          <w:rtl/>
        </w:rPr>
        <w:t xml:space="preserve"> </w:t>
      </w:r>
      <w:r>
        <w:rPr>
          <w:sz w:val="18"/>
          <w:szCs w:val="18"/>
          <w:lang w:bidi="fa-IR"/>
        </w:rPr>
        <w:t>Momentum</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rian Hajizadeh">
    <w15:presenceInfo w15:providerId="Windows Live" w15:userId="930586dc0ce2e0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4217"/>
    <w:rsid w:val="000822EF"/>
    <w:rsid w:val="0019657D"/>
    <w:rsid w:val="00274A16"/>
    <w:rsid w:val="002A2D66"/>
    <w:rsid w:val="002C68BA"/>
    <w:rsid w:val="003617FF"/>
    <w:rsid w:val="003F3B18"/>
    <w:rsid w:val="00423AC1"/>
    <w:rsid w:val="00430254"/>
    <w:rsid w:val="005C47DB"/>
    <w:rsid w:val="006C14F9"/>
    <w:rsid w:val="00722739"/>
    <w:rsid w:val="007473BD"/>
    <w:rsid w:val="007853AF"/>
    <w:rsid w:val="007A1B68"/>
    <w:rsid w:val="0081067E"/>
    <w:rsid w:val="008A5ABF"/>
    <w:rsid w:val="00A970B8"/>
    <w:rsid w:val="00B36068"/>
    <w:rsid w:val="00B50842"/>
    <w:rsid w:val="00BD7374"/>
    <w:rsid w:val="00C13B63"/>
    <w:rsid w:val="00C303B3"/>
    <w:rsid w:val="00CE7659"/>
    <w:rsid w:val="00E24217"/>
    <w:rsid w:val="00E52191"/>
    <w:rsid w:val="00F15A42"/>
    <w:rsid w:val="00FE0104"/>
    <w:rsid w:val="00FE6A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B884A2"/>
  <w15:docId w15:val="{3569AFF6-FA40-4F72-9065-72A17D7CC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374"/>
    <w:pPr>
      <w:bidi/>
    </w:pPr>
    <w:rPr>
      <w:rFonts w:cs="B Nazanin"/>
      <w:szCs w:val="28"/>
    </w:rPr>
  </w:style>
  <w:style w:type="paragraph" w:styleId="Heading1">
    <w:name w:val="heading 1"/>
    <w:basedOn w:val="Normal"/>
    <w:next w:val="Normal"/>
    <w:link w:val="Heading1Char"/>
    <w:autoRedefine/>
    <w:uiPriority w:val="9"/>
    <w:qFormat/>
    <w:rsid w:val="00430254"/>
    <w:pPr>
      <w:keepNext/>
      <w:keepLines/>
      <w:spacing w:before="240" w:after="0"/>
      <w:jc w:val="both"/>
      <w:outlineLvl w:val="0"/>
    </w:pPr>
    <w:rPr>
      <w:rFonts w:asciiTheme="majorHAnsi" w:eastAsiaTheme="majorEastAsia" w:hAnsiTheme="majorHAnsi"/>
      <w:bCs/>
      <w:color w:val="000000" w:themeColor="text1"/>
      <w:sz w:val="32"/>
      <w:szCs w:val="32"/>
      <w:lang w:bidi="fa-IR"/>
    </w:rPr>
  </w:style>
  <w:style w:type="paragraph" w:styleId="Heading2">
    <w:name w:val="heading 2"/>
    <w:basedOn w:val="Normal"/>
    <w:next w:val="Normal"/>
    <w:link w:val="Heading2Char"/>
    <w:autoRedefine/>
    <w:uiPriority w:val="9"/>
    <w:unhideWhenUsed/>
    <w:qFormat/>
    <w:rsid w:val="002C68BA"/>
    <w:pPr>
      <w:keepNext/>
      <w:keepLines/>
      <w:spacing w:after="0"/>
      <w:jc w:val="both"/>
      <w:outlineLvl w:val="1"/>
    </w:pPr>
    <w:rPr>
      <w:rFonts w:asciiTheme="majorHAnsi" w:eastAsiaTheme="majorEastAsia" w:hAnsiTheme="majorHAnsi"/>
      <w:b/>
      <w:bCs/>
      <w:color w:val="000000" w:themeColor="text1"/>
      <w:sz w:val="28"/>
      <w:lang w:bidi="fa-IR"/>
    </w:rPr>
  </w:style>
  <w:style w:type="paragraph" w:styleId="Heading3">
    <w:name w:val="heading 3"/>
    <w:basedOn w:val="Normal"/>
    <w:next w:val="Normal"/>
    <w:link w:val="Heading3Char"/>
    <w:uiPriority w:val="9"/>
    <w:unhideWhenUsed/>
    <w:qFormat/>
    <w:rsid w:val="002C68BA"/>
    <w:pPr>
      <w:keepNext/>
      <w:keepLines/>
      <w:spacing w:before="40" w:after="0"/>
      <w:outlineLvl w:val="2"/>
    </w:pPr>
    <w:rPr>
      <w:rFonts w:asciiTheme="majorHAnsi" w:eastAsiaTheme="majorEastAsia" w:hAnsiTheme="majorHAns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254"/>
    <w:rPr>
      <w:rFonts w:asciiTheme="majorHAnsi" w:eastAsiaTheme="majorEastAsia" w:hAnsiTheme="majorHAnsi" w:cs="B Nazanin"/>
      <w:bCs/>
      <w:color w:val="000000" w:themeColor="text1"/>
      <w:sz w:val="32"/>
      <w:szCs w:val="32"/>
      <w:lang w:bidi="fa-IR"/>
    </w:rPr>
  </w:style>
  <w:style w:type="character" w:customStyle="1" w:styleId="Heading2Char">
    <w:name w:val="Heading 2 Char"/>
    <w:basedOn w:val="DefaultParagraphFont"/>
    <w:link w:val="Heading2"/>
    <w:uiPriority w:val="9"/>
    <w:rsid w:val="002C68BA"/>
    <w:rPr>
      <w:rFonts w:asciiTheme="majorHAnsi" w:eastAsiaTheme="majorEastAsia" w:hAnsiTheme="majorHAnsi" w:cs="B Nazanin"/>
      <w:b/>
      <w:bCs/>
      <w:color w:val="000000" w:themeColor="text1"/>
      <w:sz w:val="28"/>
      <w:szCs w:val="28"/>
      <w:lang w:bidi="fa-IR"/>
    </w:rPr>
  </w:style>
  <w:style w:type="character" w:customStyle="1" w:styleId="Heading3Char">
    <w:name w:val="Heading 3 Char"/>
    <w:basedOn w:val="DefaultParagraphFont"/>
    <w:link w:val="Heading3"/>
    <w:uiPriority w:val="9"/>
    <w:rsid w:val="002C68BA"/>
    <w:rPr>
      <w:rFonts w:asciiTheme="majorHAnsi" w:eastAsiaTheme="majorEastAsia" w:hAnsiTheme="majorHAnsi" w:cs="B Nazanin"/>
      <w:sz w:val="24"/>
      <w:szCs w:val="28"/>
    </w:rPr>
  </w:style>
  <w:style w:type="paragraph" w:styleId="Revision">
    <w:name w:val="Revision"/>
    <w:hidden/>
    <w:uiPriority w:val="99"/>
    <w:semiHidden/>
    <w:rsid w:val="00E24217"/>
    <w:pPr>
      <w:spacing w:after="0" w:line="240" w:lineRule="auto"/>
    </w:pPr>
    <w:rPr>
      <w:rFonts w:cs="B Nazanin"/>
      <w:szCs w:val="28"/>
    </w:rPr>
  </w:style>
  <w:style w:type="paragraph" w:styleId="FootnoteText">
    <w:name w:val="footnote text"/>
    <w:basedOn w:val="Normal"/>
    <w:link w:val="FootnoteTextChar"/>
    <w:uiPriority w:val="99"/>
    <w:semiHidden/>
    <w:unhideWhenUsed/>
    <w:rsid w:val="00B508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0842"/>
    <w:rPr>
      <w:rFonts w:cs="B Nazanin"/>
      <w:sz w:val="20"/>
      <w:szCs w:val="20"/>
    </w:rPr>
  </w:style>
  <w:style w:type="character" w:styleId="FootnoteReference">
    <w:name w:val="footnote reference"/>
    <w:basedOn w:val="DefaultParagraphFont"/>
    <w:uiPriority w:val="99"/>
    <w:semiHidden/>
    <w:unhideWhenUsed/>
    <w:rsid w:val="00B508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058528">
      <w:bodyDiv w:val="1"/>
      <w:marLeft w:val="0"/>
      <w:marRight w:val="0"/>
      <w:marTop w:val="0"/>
      <w:marBottom w:val="0"/>
      <w:divBdr>
        <w:top w:val="none" w:sz="0" w:space="0" w:color="auto"/>
        <w:left w:val="none" w:sz="0" w:space="0" w:color="auto"/>
        <w:bottom w:val="none" w:sz="0" w:space="0" w:color="auto"/>
        <w:right w:val="none" w:sz="0" w:space="0" w:color="auto"/>
      </w:divBdr>
      <w:divsChild>
        <w:div w:id="1094012363">
          <w:marLeft w:val="0"/>
          <w:marRight w:val="0"/>
          <w:marTop w:val="0"/>
          <w:marBottom w:val="0"/>
          <w:divBdr>
            <w:top w:val="none" w:sz="0" w:space="0" w:color="auto"/>
            <w:left w:val="none" w:sz="0" w:space="0" w:color="auto"/>
            <w:bottom w:val="none" w:sz="0" w:space="0" w:color="auto"/>
            <w:right w:val="none" w:sz="0" w:space="0" w:color="auto"/>
          </w:divBdr>
          <w:divsChild>
            <w:div w:id="2001036300">
              <w:marLeft w:val="0"/>
              <w:marRight w:val="0"/>
              <w:marTop w:val="0"/>
              <w:marBottom w:val="0"/>
              <w:divBdr>
                <w:top w:val="none" w:sz="0" w:space="0" w:color="auto"/>
                <w:left w:val="none" w:sz="0" w:space="0" w:color="auto"/>
                <w:bottom w:val="none" w:sz="0" w:space="0" w:color="auto"/>
                <w:right w:val="none" w:sz="0" w:space="0" w:color="auto"/>
              </w:divBdr>
              <w:divsChild>
                <w:div w:id="740753564">
                  <w:marLeft w:val="0"/>
                  <w:marRight w:val="0"/>
                  <w:marTop w:val="150"/>
                  <w:marBottom w:val="150"/>
                  <w:divBdr>
                    <w:top w:val="none" w:sz="0" w:space="0" w:color="auto"/>
                    <w:left w:val="none" w:sz="0" w:space="0" w:color="auto"/>
                    <w:bottom w:val="none" w:sz="0" w:space="0" w:color="auto"/>
                    <w:right w:val="none" w:sz="0" w:space="0" w:color="auto"/>
                  </w:divBdr>
                  <w:divsChild>
                    <w:div w:id="2006742084">
                      <w:marLeft w:val="0"/>
                      <w:marRight w:val="0"/>
                      <w:marTop w:val="0"/>
                      <w:marBottom w:val="0"/>
                      <w:divBdr>
                        <w:top w:val="none" w:sz="0" w:space="0" w:color="auto"/>
                        <w:left w:val="none" w:sz="0" w:space="0" w:color="auto"/>
                        <w:bottom w:val="none" w:sz="0" w:space="0" w:color="auto"/>
                        <w:right w:val="none" w:sz="0" w:space="0" w:color="auto"/>
                      </w:divBdr>
                      <w:divsChild>
                        <w:div w:id="1089306332">
                          <w:marLeft w:val="0"/>
                          <w:marRight w:val="0"/>
                          <w:marTop w:val="0"/>
                          <w:marBottom w:val="0"/>
                          <w:divBdr>
                            <w:top w:val="none" w:sz="0" w:space="0" w:color="auto"/>
                            <w:left w:val="none" w:sz="0" w:space="0" w:color="auto"/>
                            <w:bottom w:val="none" w:sz="0" w:space="0" w:color="auto"/>
                            <w:right w:val="none" w:sz="0" w:space="0" w:color="auto"/>
                          </w:divBdr>
                          <w:divsChild>
                            <w:div w:id="2021464118">
                              <w:marLeft w:val="0"/>
                              <w:marRight w:val="0"/>
                              <w:marTop w:val="0"/>
                              <w:marBottom w:val="0"/>
                              <w:divBdr>
                                <w:top w:val="none" w:sz="0" w:space="0" w:color="auto"/>
                                <w:left w:val="none" w:sz="0" w:space="0" w:color="auto"/>
                                <w:bottom w:val="none" w:sz="0" w:space="0" w:color="auto"/>
                                <w:right w:val="none" w:sz="0" w:space="0" w:color="auto"/>
                              </w:divBdr>
                              <w:divsChild>
                                <w:div w:id="517040886">
                                  <w:marLeft w:val="0"/>
                                  <w:marRight w:val="0"/>
                                  <w:marTop w:val="0"/>
                                  <w:marBottom w:val="0"/>
                                  <w:divBdr>
                                    <w:top w:val="none" w:sz="0" w:space="0" w:color="auto"/>
                                    <w:left w:val="none" w:sz="0" w:space="0" w:color="auto"/>
                                    <w:bottom w:val="none" w:sz="0" w:space="0" w:color="auto"/>
                                    <w:right w:val="none" w:sz="0" w:space="0" w:color="auto"/>
                                  </w:divBdr>
                                </w:div>
                              </w:divsChild>
                            </w:div>
                            <w:div w:id="782726284">
                              <w:marLeft w:val="0"/>
                              <w:marRight w:val="0"/>
                              <w:marTop w:val="0"/>
                              <w:marBottom w:val="0"/>
                              <w:divBdr>
                                <w:top w:val="none" w:sz="0" w:space="0" w:color="auto"/>
                                <w:left w:val="none" w:sz="0" w:space="0" w:color="auto"/>
                                <w:bottom w:val="none" w:sz="0" w:space="0" w:color="auto"/>
                                <w:right w:val="none" w:sz="0" w:space="0" w:color="auto"/>
                              </w:divBdr>
                              <w:divsChild>
                                <w:div w:id="17906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1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713272">
      <w:bodyDiv w:val="1"/>
      <w:marLeft w:val="0"/>
      <w:marRight w:val="0"/>
      <w:marTop w:val="0"/>
      <w:marBottom w:val="0"/>
      <w:divBdr>
        <w:top w:val="none" w:sz="0" w:space="0" w:color="auto"/>
        <w:left w:val="none" w:sz="0" w:space="0" w:color="auto"/>
        <w:bottom w:val="none" w:sz="0" w:space="0" w:color="auto"/>
        <w:right w:val="none" w:sz="0" w:space="0" w:color="auto"/>
      </w:divBdr>
      <w:divsChild>
        <w:div w:id="305551715">
          <w:marLeft w:val="0"/>
          <w:marRight w:val="0"/>
          <w:marTop w:val="0"/>
          <w:marBottom w:val="0"/>
          <w:divBdr>
            <w:top w:val="none" w:sz="0" w:space="0" w:color="auto"/>
            <w:left w:val="none" w:sz="0" w:space="0" w:color="auto"/>
            <w:bottom w:val="none" w:sz="0" w:space="0" w:color="auto"/>
            <w:right w:val="none" w:sz="0" w:space="0" w:color="auto"/>
          </w:divBdr>
        </w:div>
      </w:divsChild>
    </w:div>
    <w:div w:id="1989477916">
      <w:bodyDiv w:val="1"/>
      <w:marLeft w:val="0"/>
      <w:marRight w:val="0"/>
      <w:marTop w:val="0"/>
      <w:marBottom w:val="0"/>
      <w:divBdr>
        <w:top w:val="none" w:sz="0" w:space="0" w:color="auto"/>
        <w:left w:val="none" w:sz="0" w:space="0" w:color="auto"/>
        <w:bottom w:val="none" w:sz="0" w:space="0" w:color="auto"/>
        <w:right w:val="none" w:sz="0" w:space="0" w:color="auto"/>
      </w:divBdr>
      <w:divsChild>
        <w:div w:id="70413774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BB4F5-7A37-4D67-A6A0-AD3032B7C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2606</TotalTime>
  <Pages>3</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Hajizadeh</dc:creator>
  <cp:keywords/>
  <dc:description/>
  <cp:lastModifiedBy>Arian Hajizadeh</cp:lastModifiedBy>
  <cp:revision>6</cp:revision>
  <dcterms:created xsi:type="dcterms:W3CDTF">2024-05-06T10:06:00Z</dcterms:created>
  <dcterms:modified xsi:type="dcterms:W3CDTF">2024-05-10T14:50:00Z</dcterms:modified>
</cp:coreProperties>
</file>